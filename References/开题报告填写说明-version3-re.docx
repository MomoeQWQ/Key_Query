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4EA71" w14:textId="77777777" w:rsidR="008732A9" w:rsidRDefault="00000000">
      <w:pPr>
        <w:rPr>
          <w:b/>
          <w:bCs/>
        </w:rPr>
      </w:pPr>
      <w:r>
        <w:rPr>
          <w:rFonts w:hint="eastAsia"/>
          <w:b/>
          <w:bCs/>
        </w:rPr>
        <w:t>Part1 基本情况</w:t>
      </w:r>
    </w:p>
    <w:p w14:paraId="4822C87E" w14:textId="77777777" w:rsidR="008732A9" w:rsidRDefault="00000000">
      <w:r>
        <w:rPr>
          <w:rFonts w:hint="eastAsia"/>
        </w:rPr>
        <w:t>经沟通，后续指导老师完善。</w:t>
      </w:r>
    </w:p>
    <w:p w14:paraId="797262A3" w14:textId="77777777" w:rsidR="008732A9" w:rsidRDefault="00000000">
      <w:pPr>
        <w:numPr>
          <w:ilvl w:val="0"/>
          <w:numId w:val="3"/>
        </w:numPr>
        <w:rPr>
          <w:szCs w:val="21"/>
        </w:rPr>
      </w:pPr>
      <w:r>
        <w:rPr>
          <w:szCs w:val="21"/>
        </w:rPr>
        <w:t>负责人（由项目主持人填写）：可以写自己参与相关科研项目、竞赛方面的经历等。</w:t>
      </w:r>
    </w:p>
    <w:p w14:paraId="343EF164" w14:textId="77777777" w:rsidR="008732A9" w:rsidRDefault="00000000">
      <w:r>
        <w:rPr>
          <w:noProof/>
        </w:rPr>
        <w:drawing>
          <wp:inline distT="0" distB="0" distL="0" distR="0" wp14:anchorId="4B5B7C56" wp14:editId="0FBDCAE2">
            <wp:extent cx="4652645" cy="22733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8" cstate="print"/>
                    <a:srcRect/>
                    <a:stretch>
                      <a:fillRect/>
                    </a:stretch>
                  </pic:blipFill>
                  <pic:spPr>
                    <a:xfrm>
                      <a:off x="0" y="0"/>
                      <a:ext cx="4657383" cy="2275983"/>
                    </a:xfrm>
                    <a:prstGeom prst="rect">
                      <a:avLst/>
                    </a:prstGeom>
                    <a:noFill/>
                    <a:ln>
                      <a:noFill/>
                    </a:ln>
                  </pic:spPr>
                </pic:pic>
              </a:graphicData>
            </a:graphic>
          </wp:inline>
        </w:drawing>
      </w:r>
    </w:p>
    <w:p w14:paraId="6DBF4BA3" w14:textId="77777777" w:rsidR="008732A9" w:rsidRDefault="008732A9"/>
    <w:p w14:paraId="5EC5A2E6" w14:textId="77777777" w:rsidR="008732A9" w:rsidRDefault="00000000">
      <w:r>
        <w:t>大学期间，曾参与CISCN、领航杯等CTF竞赛，具有CTF WEB、Crypto方向相关学习经验，曾获南京理工大学萌新杯等若干奖项。</w:t>
      </w:r>
    </w:p>
    <w:p w14:paraId="5F0746F7" w14:textId="77777777" w:rsidR="008732A9" w:rsidRDefault="008732A9"/>
    <w:p w14:paraId="353A63C6" w14:textId="77777777" w:rsidR="008732A9" w:rsidRDefault="00000000">
      <w:r>
        <w:rPr>
          <w:rFonts w:hint="eastAsia"/>
        </w:rPr>
        <w:t>2、先后主持</w:t>
      </w:r>
      <w:r>
        <w:t>/主研包括国家自然科学基金项目、国家863计划、国家重点研发计划、国家科技重大专项、核高基重大专项、国家密码理论课题、国防预研等各类科研课题20余项。</w:t>
      </w:r>
    </w:p>
    <w:p w14:paraId="1C1267F1" w14:textId="77777777" w:rsidR="008732A9" w:rsidRDefault="00000000">
      <w:r>
        <w:rPr>
          <w:noProof/>
        </w:rPr>
        <w:drawing>
          <wp:inline distT="0" distB="0" distL="0" distR="0" wp14:anchorId="7F1CF932" wp14:editId="1590DCBE">
            <wp:extent cx="4616450" cy="2261870"/>
            <wp:effectExtent l="0" t="0" r="0"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9" cstate="print"/>
                    <a:srcRect/>
                    <a:stretch>
                      <a:fillRect/>
                    </a:stretch>
                  </pic:blipFill>
                  <pic:spPr>
                    <a:xfrm>
                      <a:off x="0" y="0"/>
                      <a:ext cx="4629589" cy="2268532"/>
                    </a:xfrm>
                    <a:prstGeom prst="rect">
                      <a:avLst/>
                    </a:prstGeom>
                    <a:noFill/>
                    <a:ln>
                      <a:noFill/>
                    </a:ln>
                  </pic:spPr>
                </pic:pic>
              </a:graphicData>
            </a:graphic>
          </wp:inline>
        </w:drawing>
      </w:r>
    </w:p>
    <w:p w14:paraId="092A4732" w14:textId="77777777" w:rsidR="008732A9" w:rsidRDefault="00000000">
      <w:pPr>
        <w:rPr>
          <w:color w:val="BF4E14" w:themeColor="accent2" w:themeShade="BF"/>
          <w:sz w:val="20"/>
          <w:szCs w:val="21"/>
        </w:rPr>
      </w:pPr>
      <w:r>
        <w:rPr>
          <w:rFonts w:hint="eastAsia"/>
          <w:color w:val="BF4E14" w:themeColor="accent2" w:themeShade="BF"/>
          <w:sz w:val="20"/>
          <w:szCs w:val="21"/>
        </w:rPr>
        <w:t>3、</w:t>
      </w:r>
      <w:r>
        <w:rPr>
          <w:rFonts w:hint="eastAsia"/>
        </w:rPr>
        <w:t>指导教师所在团队拥有高性能服务器等相关计算和存储设备，可为项目开展提供必要的实验设备支持。</w:t>
      </w:r>
    </w:p>
    <w:p w14:paraId="35F9F6F2" w14:textId="77777777" w:rsidR="008732A9" w:rsidRDefault="00000000">
      <w:r>
        <w:rPr>
          <w:noProof/>
        </w:rPr>
        <w:lastRenderedPageBreak/>
        <w:drawing>
          <wp:inline distT="0" distB="0" distL="0" distR="0" wp14:anchorId="717115F3" wp14:editId="1A63FC92">
            <wp:extent cx="4683760" cy="2111375"/>
            <wp:effectExtent l="0" t="0" r="2540"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10"/>
                    <a:srcRect/>
                    <a:stretch>
                      <a:fillRect/>
                    </a:stretch>
                  </pic:blipFill>
                  <pic:spPr>
                    <a:xfrm>
                      <a:off x="0" y="0"/>
                      <a:ext cx="4692012" cy="2114964"/>
                    </a:xfrm>
                    <a:prstGeom prst="rect">
                      <a:avLst/>
                    </a:prstGeom>
                    <a:noFill/>
                    <a:ln>
                      <a:noFill/>
                    </a:ln>
                  </pic:spPr>
                </pic:pic>
              </a:graphicData>
            </a:graphic>
          </wp:inline>
        </w:drawing>
      </w:r>
    </w:p>
    <w:p w14:paraId="51837B14" w14:textId="77777777" w:rsidR="008732A9" w:rsidRDefault="00000000">
      <w:r>
        <w:rPr>
          <w:noProof/>
        </w:rPr>
        <w:drawing>
          <wp:inline distT="0" distB="0" distL="0" distR="0" wp14:anchorId="08DD3918" wp14:editId="29E40F35">
            <wp:extent cx="5274310" cy="224853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noChangeArrowheads="1"/>
                    </pic:cNvPicPr>
                  </pic:nvPicPr>
                  <pic:blipFill>
                    <a:blip r:embed="rId11"/>
                    <a:srcRect/>
                    <a:stretch>
                      <a:fillRect/>
                    </a:stretch>
                  </pic:blipFill>
                  <pic:spPr>
                    <a:xfrm>
                      <a:off x="0" y="0"/>
                      <a:ext cx="5274310" cy="2248535"/>
                    </a:xfrm>
                    <a:prstGeom prst="rect">
                      <a:avLst/>
                    </a:prstGeom>
                    <a:noFill/>
                    <a:ln>
                      <a:noFill/>
                    </a:ln>
                  </pic:spPr>
                </pic:pic>
              </a:graphicData>
            </a:graphic>
          </wp:inline>
        </w:drawing>
      </w:r>
    </w:p>
    <w:p w14:paraId="3C158DF3" w14:textId="77777777" w:rsidR="008732A9" w:rsidRDefault="00000000">
      <w:r>
        <w:rPr>
          <w:rFonts w:hint="eastAsia"/>
        </w:rPr>
        <w:t>*根据交流结果，预期成果暂时勾选了此项。</w:t>
      </w:r>
    </w:p>
    <w:p w14:paraId="21F37B65" w14:textId="77777777" w:rsidR="008732A9" w:rsidRDefault="008732A9"/>
    <w:p w14:paraId="14D19C8C" w14:textId="77777777" w:rsidR="008732A9" w:rsidRDefault="00000000">
      <w:pPr>
        <w:rPr>
          <w:b/>
          <w:bCs/>
        </w:rPr>
      </w:pPr>
      <w:r>
        <w:rPr>
          <w:rFonts w:hint="eastAsia"/>
          <w:b/>
          <w:bCs/>
        </w:rPr>
        <w:t>Part2 项目情况&amp;指导老师</w:t>
      </w:r>
    </w:p>
    <w:p w14:paraId="486F6BF1" w14:textId="77777777" w:rsidR="008732A9" w:rsidRDefault="00000000">
      <w:r>
        <w:rPr>
          <w:noProof/>
        </w:rPr>
        <w:drawing>
          <wp:inline distT="0" distB="0" distL="0" distR="0" wp14:anchorId="2D2834A7" wp14:editId="7A78C0AF">
            <wp:extent cx="5274310" cy="81978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2"/>
                    <a:stretch>
                      <a:fillRect/>
                    </a:stretch>
                  </pic:blipFill>
                  <pic:spPr>
                    <a:xfrm>
                      <a:off x="0" y="0"/>
                      <a:ext cx="5274310" cy="819785"/>
                    </a:xfrm>
                    <a:prstGeom prst="rect">
                      <a:avLst/>
                    </a:prstGeom>
                  </pic:spPr>
                </pic:pic>
              </a:graphicData>
            </a:graphic>
          </wp:inline>
        </w:drawing>
      </w:r>
    </w:p>
    <w:p w14:paraId="758CE885" w14:textId="77777777" w:rsidR="008732A9" w:rsidRDefault="00000000">
      <w:r>
        <w:rPr>
          <w:noProof/>
        </w:rPr>
        <w:drawing>
          <wp:inline distT="0" distB="0" distL="0" distR="0" wp14:anchorId="0584E77F" wp14:editId="56B1B898">
            <wp:extent cx="5274310" cy="94424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3"/>
                    <a:stretch>
                      <a:fillRect/>
                    </a:stretch>
                  </pic:blipFill>
                  <pic:spPr>
                    <a:xfrm>
                      <a:off x="0" y="0"/>
                      <a:ext cx="5274310" cy="944245"/>
                    </a:xfrm>
                    <a:prstGeom prst="rect">
                      <a:avLst/>
                    </a:prstGeom>
                  </pic:spPr>
                </pic:pic>
              </a:graphicData>
            </a:graphic>
          </wp:inline>
        </w:drawing>
      </w:r>
    </w:p>
    <w:p w14:paraId="39C12CB4" w14:textId="77777777" w:rsidR="008732A9" w:rsidRDefault="00000000">
      <w:r>
        <w:rPr>
          <w:rFonts w:hint="eastAsia"/>
        </w:rPr>
        <w:t>此部分内容较确定，已在平台拟填写，见上图</w:t>
      </w:r>
    </w:p>
    <w:p w14:paraId="42DCCEEE" w14:textId="77777777" w:rsidR="008732A9" w:rsidRDefault="008732A9"/>
    <w:p w14:paraId="2BFB5CA0" w14:textId="77777777" w:rsidR="008732A9" w:rsidRDefault="00000000">
      <w:pPr>
        <w:rPr>
          <w:b/>
          <w:bCs/>
        </w:rPr>
      </w:pPr>
      <w:r>
        <w:rPr>
          <w:rFonts w:hint="eastAsia"/>
          <w:b/>
          <w:bCs/>
        </w:rPr>
        <w:t>Part3立项依据</w:t>
      </w:r>
    </w:p>
    <w:p w14:paraId="651D29A2" w14:textId="77777777" w:rsidR="008732A9" w:rsidRDefault="00000000">
      <w:pPr>
        <w:rPr>
          <w:b/>
          <w:bCs/>
        </w:rPr>
      </w:pPr>
      <w:r>
        <w:rPr>
          <w:rFonts w:hint="eastAsia"/>
          <w:b/>
          <w:bCs/>
        </w:rPr>
        <w:t>具有隐私保护的时空关键词检索技术研究</w:t>
      </w:r>
    </w:p>
    <w:p w14:paraId="2AD31EF1" w14:textId="77777777" w:rsidR="008732A9" w:rsidRDefault="00000000">
      <w:pPr>
        <w:rPr>
          <w:b/>
          <w:bCs/>
        </w:rPr>
      </w:pPr>
      <w:r>
        <w:rPr>
          <w:rFonts w:hint="eastAsia"/>
          <w:b/>
          <w:bCs/>
        </w:rPr>
        <w:t>1.研究目的：</w:t>
      </w:r>
    </w:p>
    <w:p w14:paraId="0056DD65" w14:textId="77777777" w:rsidR="008732A9" w:rsidRDefault="00000000">
      <w:pPr>
        <w:ind w:firstLineChars="200" w:firstLine="420"/>
      </w:pPr>
      <w:r>
        <w:rPr>
          <w:rFonts w:hint="eastAsia"/>
        </w:rPr>
        <w:t>本研究面向多维时空关键词数据的隐私保护需求以及高效检索需求，以密文检索、基于属性加密、分布式点函数等多种功能型密码学技术为核心手段，借鉴融合</w:t>
      </w:r>
      <w:r>
        <w:t>Geohash、Hilbert等时空数据编码技术，开展具有隐私保护的时空关键词检索技术研究与系统实现</w:t>
      </w:r>
      <w:r>
        <w:rPr>
          <w:rFonts w:hint="eastAsia"/>
        </w:rPr>
        <w:t>工</w:t>
      </w:r>
      <w:r>
        <w:rPr>
          <w:rFonts w:hint="eastAsia"/>
        </w:rPr>
        <w:lastRenderedPageBreak/>
        <w:t>作，旨在深刻理解可搜索加密、多方安全计算等密码学基础技术原理，构建面向分布式场景的密态时空关键词检索模型及方案、提出密态时空数据多用户搜索控制机制、研制技术概念验证原型系统，实现新型密码技术与传统空间信息检索技术的融合发展，探索密码技术在基于位置服务等新型服务场景下的应用实践。</w:t>
      </w:r>
    </w:p>
    <w:p w14:paraId="1F781701" w14:textId="77777777" w:rsidR="008732A9" w:rsidRDefault="008732A9"/>
    <w:p w14:paraId="5D173464" w14:textId="77777777" w:rsidR="008732A9" w:rsidRDefault="00000000">
      <w:pPr>
        <w:rPr>
          <w:b/>
          <w:bCs/>
        </w:rPr>
      </w:pPr>
      <w:r>
        <w:rPr>
          <w:rFonts w:hint="eastAsia"/>
          <w:b/>
          <w:bCs/>
        </w:rPr>
        <w:t>2.研究内容：</w:t>
      </w:r>
    </w:p>
    <w:p w14:paraId="5E41BCF0" w14:textId="77777777" w:rsidR="008732A9" w:rsidRDefault="00000000">
      <w:pPr>
        <w:numPr>
          <w:ilvl w:val="0"/>
          <w:numId w:val="6"/>
        </w:numPr>
        <w:rPr>
          <w:bCs/>
        </w:rPr>
      </w:pPr>
      <w:r>
        <w:rPr>
          <w:bCs/>
        </w:rPr>
        <w:t>面向分布式场景的密态时空关键词检索模型及方案</w:t>
      </w:r>
    </w:p>
    <w:p w14:paraId="1AFA3083" w14:textId="77777777" w:rsidR="008732A9" w:rsidRDefault="00000000">
      <w:pPr>
        <w:ind w:firstLineChars="200" w:firstLine="420"/>
      </w:pPr>
      <w:r>
        <w:rPr>
          <w:rFonts w:hint="eastAsia"/>
        </w:rPr>
        <w:t>分布式系统的应用场景极其广泛，核心优势在于提高系统的可伸缩性、提升数据存储与处理能力、增加系统的可靠性、提供更加灵活的服务组合。例如，云存储服务通过分布式系统设计，能够实现对用户数据的高效存储和快速访问。</w:t>
      </w:r>
    </w:p>
    <w:p w14:paraId="0B23C598" w14:textId="7C1BA82E" w:rsidR="008732A9" w:rsidRDefault="00000000">
      <w:pPr>
        <w:ind w:firstLineChars="200" w:firstLine="420"/>
      </w:pPr>
      <w:r>
        <w:rPr>
          <w:rFonts w:hint="eastAsia"/>
        </w:rPr>
        <w:t>然而，</w:t>
      </w:r>
      <w:del w:id="0" w:author="加贝 王" w:date="2024-06-05T21:08:00Z" w16du:dateUtc="2024-06-05T13:08:00Z">
        <w:r w:rsidDel="00EF2CE4">
          <w:rPr>
            <w:rFonts w:hint="eastAsia"/>
          </w:rPr>
          <w:delText>现</w:delText>
        </w:r>
      </w:del>
      <w:r>
        <w:rPr>
          <w:rFonts w:hint="eastAsia"/>
        </w:rPr>
        <w:t>已有</w:t>
      </w:r>
      <w:ins w:id="1" w:author="加贝 王" w:date="2024-06-05T21:08:00Z" w16du:dateUtc="2024-06-05T13:08:00Z">
        <w:r w:rsidR="00EF2CE4">
          <w:rPr>
            <w:rFonts w:hint="eastAsia"/>
          </w:rPr>
          <w:t>多数密态数据检索方案</w:t>
        </w:r>
      </w:ins>
      <w:del w:id="2" w:author="加贝 王" w:date="2024-06-05T21:08:00Z" w16du:dateUtc="2024-06-05T13:08:00Z">
        <w:r w:rsidDel="00EF2CE4">
          <w:rPr>
            <w:rFonts w:hint="eastAsia"/>
          </w:rPr>
          <w:delText>工作大多无法</w:delText>
        </w:r>
      </w:del>
      <w:ins w:id="3" w:author="加贝 王" w:date="2024-06-05T21:08:00Z" w16du:dateUtc="2024-06-05T13:08:00Z">
        <w:r w:rsidR="00EF2CE4">
          <w:rPr>
            <w:rFonts w:hint="eastAsia"/>
          </w:rPr>
          <w:t>难以</w:t>
        </w:r>
      </w:ins>
      <w:r>
        <w:rPr>
          <w:rFonts w:hint="eastAsia"/>
        </w:rPr>
        <w:t>支持在分布式场景下的</w:t>
      </w:r>
      <w:ins w:id="4" w:author="加贝 王" w:date="2024-06-05T21:08:00Z" w16du:dateUtc="2024-06-05T13:08:00Z">
        <w:r w:rsidR="00EF2CE4">
          <w:rPr>
            <w:rFonts w:hint="eastAsia"/>
          </w:rPr>
          <w:t>安全高效</w:t>
        </w:r>
      </w:ins>
      <w:r>
        <w:rPr>
          <w:rFonts w:hint="eastAsia"/>
        </w:rPr>
        <w:t>应用，简单地移植到分布式场景下会产生数据不一致</w:t>
      </w:r>
      <w:ins w:id="5" w:author="加贝 王" w:date="2024-06-05T21:08:00Z" w16du:dateUtc="2024-06-05T13:08:00Z">
        <w:r w:rsidR="00EF2CE4">
          <w:rPr>
            <w:rFonts w:hint="eastAsia"/>
          </w:rPr>
          <w:t>、</w:t>
        </w:r>
      </w:ins>
      <w:del w:id="6" w:author="加贝 王" w:date="2024-06-05T21:08:00Z" w16du:dateUtc="2024-06-05T13:08:00Z">
        <w:r w:rsidDel="00EF2CE4">
          <w:rPr>
            <w:rFonts w:hint="eastAsia"/>
          </w:rPr>
          <w:delText>，</w:delText>
        </w:r>
      </w:del>
      <w:r>
        <w:rPr>
          <w:rFonts w:hint="eastAsia"/>
        </w:rPr>
        <w:t>系统可用性破坏</w:t>
      </w:r>
      <w:del w:id="7" w:author="加贝 王" w:date="2024-06-05T21:09:00Z" w16du:dateUtc="2024-06-05T13:09:00Z">
        <w:r w:rsidDel="00EF2CE4">
          <w:rPr>
            <w:rFonts w:hint="eastAsia"/>
          </w:rPr>
          <w:delText>的情况</w:delText>
        </w:r>
      </w:del>
      <w:ins w:id="8" w:author="加贝 王" w:date="2024-06-05T21:09:00Z" w16du:dateUtc="2024-06-05T13:09:00Z">
        <w:r w:rsidR="00EF2CE4">
          <w:rPr>
            <w:rFonts w:hint="eastAsia"/>
          </w:rPr>
          <w:t>等问题</w:t>
        </w:r>
      </w:ins>
      <w:r>
        <w:rPr>
          <w:rFonts w:hint="eastAsia"/>
        </w:rPr>
        <w:t>。此外，现有方案大多</w:t>
      </w:r>
      <w:del w:id="9" w:author="加贝 王" w:date="2024-06-05T21:09:00Z" w16du:dateUtc="2024-06-05T13:09:00Z">
        <w:r w:rsidDel="00EF2CE4">
          <w:rPr>
            <w:rFonts w:hint="eastAsia"/>
          </w:rPr>
          <w:delText>只针对</w:delText>
        </w:r>
      </w:del>
      <w:ins w:id="10" w:author="加贝 王" w:date="2024-06-05T21:09:00Z" w16du:dateUtc="2024-06-05T13:09:00Z">
        <w:r w:rsidR="00EF2CE4">
          <w:rPr>
            <w:rFonts w:hint="eastAsia"/>
          </w:rPr>
          <w:t>围绕</w:t>
        </w:r>
      </w:ins>
      <w:r>
        <w:rPr>
          <w:rFonts w:hint="eastAsia"/>
        </w:rPr>
        <w:t>单维度的</w:t>
      </w:r>
      <w:ins w:id="11" w:author="加贝 王" w:date="2024-06-05T21:09:00Z" w16du:dateUtc="2024-06-05T13:09:00Z">
        <w:r w:rsidR="00EF2CE4">
          <w:rPr>
            <w:rFonts w:hint="eastAsia"/>
          </w:rPr>
          <w:t>文本</w:t>
        </w:r>
      </w:ins>
      <w:r>
        <w:rPr>
          <w:rFonts w:hint="eastAsia"/>
        </w:rPr>
        <w:t>数据对象进行研究，对于时空关键词数据这样的多维数据，不能进行紧致安全的统一编码，大大影响了方案的检索效率以及安全性。</w:t>
      </w:r>
    </w:p>
    <w:p w14:paraId="76600DF0" w14:textId="25E0E2B8" w:rsidR="008732A9" w:rsidRDefault="00000000" w:rsidP="00EF2CE4">
      <w:pPr>
        <w:ind w:firstLineChars="200" w:firstLine="420"/>
      </w:pPr>
      <w:r>
        <w:rPr>
          <w:rFonts w:hint="eastAsia"/>
        </w:rPr>
        <w:t>因此，本项目</w:t>
      </w:r>
      <w:ins w:id="12" w:author="加贝 王" w:date="2024-06-05T21:10:00Z" w16du:dateUtc="2024-06-05T13:10:00Z">
        <w:r w:rsidR="00EF2CE4">
          <w:rPr>
            <w:rFonts w:hint="eastAsia"/>
          </w:rPr>
          <w:t>拟</w:t>
        </w:r>
      </w:ins>
      <w:del w:id="13" w:author="加贝 王" w:date="2024-06-05T21:10:00Z" w16du:dateUtc="2024-06-05T13:10:00Z">
        <w:r w:rsidDel="00EF2CE4">
          <w:rPr>
            <w:rFonts w:hint="eastAsia"/>
          </w:rPr>
          <w:delText>将研究</w:delText>
        </w:r>
      </w:del>
      <w:r>
        <w:rPr>
          <w:rFonts w:hint="eastAsia"/>
        </w:rPr>
        <w:t>面向分布式场景</w:t>
      </w:r>
      <w:del w:id="14" w:author="加贝 王" w:date="2024-06-05T21:10:00Z" w16du:dateUtc="2024-06-05T13:10:00Z">
        <w:r w:rsidDel="00EF2CE4">
          <w:rPr>
            <w:rFonts w:hint="eastAsia"/>
          </w:rPr>
          <w:delText>下</w:delText>
        </w:r>
      </w:del>
      <w:r>
        <w:rPr>
          <w:rFonts w:hint="eastAsia"/>
        </w:rPr>
        <w:t>，</w:t>
      </w:r>
      <w:ins w:id="15" w:author="加贝 王" w:date="2024-06-05T21:10:00Z" w16du:dateUtc="2024-06-05T13:10:00Z">
        <w:r w:rsidR="00EF2CE4">
          <w:rPr>
            <w:rFonts w:hint="eastAsia"/>
          </w:rPr>
          <w:t>构造</w:t>
        </w:r>
      </w:ins>
      <w:ins w:id="16" w:author="加贝 王" w:date="2024-06-05T21:11:00Z" w16du:dateUtc="2024-06-05T13:11:00Z">
        <w:r w:rsidR="00EF2CE4">
          <w:rPr>
            <w:rFonts w:hint="eastAsia"/>
          </w:rPr>
          <w:t>安全高效的多维时空数据安全索引，并可支持</w:t>
        </w:r>
      </w:ins>
      <w:ins w:id="17" w:author="加贝 王" w:date="2024-06-05T21:13:00Z" w16du:dateUtc="2024-06-05T13:13:00Z">
        <w:r w:rsidR="00EF2CE4">
          <w:rPr>
            <w:rFonts w:hint="eastAsia"/>
          </w:rPr>
          <w:t>任意</w:t>
        </w:r>
      </w:ins>
      <w:ins w:id="18" w:author="加贝 王" w:date="2024-06-05T21:11:00Z" w16du:dateUtc="2024-06-05T13:11:00Z">
        <w:r w:rsidR="00EF2CE4">
          <w:rPr>
            <w:rFonts w:hint="eastAsia"/>
          </w:rPr>
          <w:t>布尔查询，包括</w:t>
        </w:r>
      </w:ins>
      <w:ins w:id="19" w:author="加贝 王" w:date="2024-06-05T21:12:00Z" w16du:dateUtc="2024-06-05T13:12:00Z">
        <w:r w:rsidR="00EF2CE4">
          <w:rPr>
            <w:rFonts w:hint="eastAsia"/>
          </w:rPr>
          <w:t>与、或、非运算，有效兼顾时空数据隐私保护和灵活的</w:t>
        </w:r>
      </w:ins>
      <w:ins w:id="20" w:author="加贝 王" w:date="2024-06-05T21:13:00Z" w16du:dateUtc="2024-06-05T13:13:00Z">
        <w:r w:rsidR="00EF2CE4">
          <w:rPr>
            <w:rFonts w:hint="eastAsia"/>
          </w:rPr>
          <w:t>关键词检索</w:t>
        </w:r>
      </w:ins>
      <w:ins w:id="21" w:author="加贝 王" w:date="2024-06-05T21:14:00Z" w16du:dateUtc="2024-06-05T13:14:00Z">
        <w:r w:rsidR="00EF2CE4">
          <w:rPr>
            <w:rFonts w:hint="eastAsia"/>
          </w:rPr>
          <w:t>，</w:t>
        </w:r>
      </w:ins>
      <w:del w:id="22" w:author="加贝 王" w:date="2024-06-05T21:13:00Z" w16du:dateUtc="2024-06-05T13:13:00Z">
        <w:r w:rsidDel="00EF2CE4">
          <w:rPr>
            <w:rFonts w:hint="eastAsia"/>
          </w:rPr>
          <w:delText>针对加密时空关键词多维数据的布尔范围查询方案，并在保证其数据与查询隐私的同时，实现高效的检索效率。</w:delText>
        </w:r>
      </w:del>
      <w:r>
        <w:rPr>
          <w:rFonts w:hint="eastAsia"/>
        </w:rPr>
        <w:t>最后对整体方案的正确性与安全性进行理论分析。</w:t>
      </w:r>
    </w:p>
    <w:p w14:paraId="5E03B974" w14:textId="77777777" w:rsidR="008732A9" w:rsidRDefault="008732A9">
      <w:pPr>
        <w:rPr>
          <w:b/>
          <w:bCs/>
          <w:color w:val="BF4E14" w:themeColor="accent2" w:themeShade="BF"/>
        </w:rPr>
      </w:pPr>
    </w:p>
    <w:p w14:paraId="4FEE8E5A" w14:textId="77777777" w:rsidR="008732A9" w:rsidRDefault="008732A9">
      <w:pPr>
        <w:rPr>
          <w:b/>
          <w:bCs/>
          <w:color w:val="BF4E14" w:themeColor="accent2" w:themeShade="BF"/>
        </w:rPr>
      </w:pPr>
    </w:p>
    <w:p w14:paraId="0DD7EC2A" w14:textId="77777777" w:rsidR="008732A9" w:rsidRDefault="00000000">
      <w:pPr>
        <w:rPr>
          <w:bCs/>
        </w:rPr>
      </w:pPr>
      <w:r>
        <w:rPr>
          <w:bCs/>
        </w:rPr>
        <w:t>（2）面向分布式场景的密态时空数据多用户搜索控制机制</w:t>
      </w:r>
    </w:p>
    <w:p w14:paraId="2F8BB617" w14:textId="77777777" w:rsidR="008732A9" w:rsidRDefault="00000000">
      <w:pPr>
        <w:widowControl/>
        <w:numPr>
          <w:ilvl w:val="255"/>
          <w:numId w:val="0"/>
        </w:numPr>
        <w:ind w:firstLine="420"/>
        <w:rPr>
          <w:rFonts w:ascii="等线" w:eastAsia="等线" w:hAnsi="等线" w:cs="等线"/>
          <w:color w:val="000000"/>
          <w:lang w:bidi="ar"/>
        </w:rPr>
      </w:pPr>
      <w:r>
        <w:rPr>
          <w:rFonts w:ascii="等线" w:eastAsia="等线" w:hAnsi="等线" w:cs="等线"/>
          <w:color w:val="000000"/>
        </w:rPr>
        <w:t>在分布式</w:t>
      </w:r>
      <w:r>
        <w:rPr>
          <w:rFonts w:ascii="等线" w:eastAsia="等线" w:hAnsi="等线" w:cs="等线" w:hint="eastAsia"/>
          <w:color w:val="000000"/>
        </w:rPr>
        <w:t>场景下</w:t>
      </w:r>
      <w:r>
        <w:rPr>
          <w:rFonts w:ascii="等线" w:eastAsia="等线" w:hAnsi="等线" w:cs="等线"/>
          <w:color w:val="000000"/>
        </w:rPr>
        <w:t>，</w:t>
      </w:r>
      <w:r>
        <w:rPr>
          <w:rFonts w:ascii="等线" w:eastAsia="等线" w:hAnsi="等线" w:cs="等线" w:hint="eastAsia"/>
          <w:color w:val="000000"/>
        </w:rPr>
        <w:t>同一时段可能会</w:t>
      </w:r>
      <w:r>
        <w:rPr>
          <w:rFonts w:ascii="等线" w:eastAsia="等线" w:hAnsi="等线" w:cs="等线"/>
          <w:color w:val="000000"/>
        </w:rPr>
        <w:t>有多个数据使用</w:t>
      </w:r>
      <w:r>
        <w:rPr>
          <w:rFonts w:ascii="等线" w:eastAsia="等线" w:hAnsi="等线" w:cs="等线" w:hint="eastAsia"/>
          <w:color w:val="000000"/>
        </w:rPr>
        <w:t>者向云服务器提交查询请求。然而</w:t>
      </w:r>
      <w:r>
        <w:rPr>
          <w:rFonts w:ascii="等线" w:eastAsia="等线" w:hAnsi="等线" w:cs="等线" w:hint="eastAsia"/>
          <w:color w:val="000000"/>
          <w:lang w:bidi="ar"/>
        </w:rPr>
        <w:t>现有</w:t>
      </w:r>
      <w:r>
        <w:rPr>
          <w:rFonts w:ascii="等线" w:eastAsia="等线" w:hAnsi="等线" w:cs="等线"/>
          <w:color w:val="000000"/>
          <w:lang w:bidi="ar"/>
        </w:rPr>
        <w:t>的</w:t>
      </w:r>
      <w:r>
        <w:rPr>
          <w:rFonts w:ascii="等线" w:eastAsia="等线" w:hAnsi="等线" w:cs="等线" w:hint="eastAsia"/>
          <w:color w:val="000000"/>
          <w:lang w:bidi="ar"/>
        </w:rPr>
        <w:t>查询</w:t>
      </w:r>
      <w:r>
        <w:rPr>
          <w:rFonts w:ascii="等线" w:eastAsia="等线" w:hAnsi="等线" w:cs="等线"/>
          <w:color w:val="000000"/>
          <w:lang w:bidi="ar"/>
        </w:rPr>
        <w:t>方案大多基于对称密码原语，生成数据密文索引与生成检索陷门的算法需要使用同一个密钥作为输入，这适用于单</w:t>
      </w:r>
      <w:r>
        <w:rPr>
          <w:rFonts w:ascii="等线" w:eastAsia="等线" w:hAnsi="等线" w:cs="等线" w:hint="eastAsia"/>
          <w:color w:val="000000"/>
          <w:lang w:bidi="ar"/>
        </w:rPr>
        <w:t>用户环境</w:t>
      </w:r>
      <w:r>
        <w:rPr>
          <w:rFonts w:ascii="等线" w:eastAsia="等线" w:hAnsi="等线" w:cs="等线"/>
          <w:color w:val="000000"/>
          <w:lang w:bidi="ar"/>
        </w:rPr>
        <w:t>下的使用。直接应用到多</w:t>
      </w:r>
      <w:r>
        <w:rPr>
          <w:rFonts w:ascii="等线" w:eastAsia="等线" w:hAnsi="等线" w:cs="等线" w:hint="eastAsia"/>
          <w:color w:val="000000"/>
          <w:lang w:bidi="ar"/>
        </w:rPr>
        <w:t>用户环境</w:t>
      </w:r>
      <w:r>
        <w:rPr>
          <w:rFonts w:ascii="等线" w:eastAsia="等线" w:hAnsi="等线" w:cs="等线"/>
          <w:color w:val="000000"/>
          <w:lang w:bidi="ar"/>
        </w:rPr>
        <w:t>中会造成巨大的密钥管理负担和泄漏风险。</w:t>
      </w:r>
      <w:r>
        <w:rPr>
          <w:rFonts w:ascii="等线" w:eastAsia="等线" w:hAnsi="等线" w:cs="等线" w:hint="eastAsia"/>
          <w:color w:val="000000"/>
          <w:lang w:bidi="ar"/>
        </w:rPr>
        <w:t>此外，在现实生活中，数据拥有者为了更加高效和细致的管理，还需要对于不同的数据使用者给予不同的读写访问控制权限。</w:t>
      </w:r>
    </w:p>
    <w:p w14:paraId="1DD557FD" w14:textId="77777777" w:rsidR="008732A9" w:rsidRDefault="00000000">
      <w:pPr>
        <w:widowControl/>
        <w:numPr>
          <w:ilvl w:val="255"/>
          <w:numId w:val="0"/>
        </w:numPr>
        <w:ind w:firstLine="420"/>
        <w:rPr>
          <w:rFonts w:ascii="等线" w:eastAsia="等线" w:hAnsi="等线" w:cs="等线"/>
          <w:color w:val="000000"/>
        </w:rPr>
      </w:pPr>
      <w:r>
        <w:rPr>
          <w:rFonts w:ascii="等线" w:eastAsia="等线" w:hAnsi="等线" w:cs="等线"/>
          <w:color w:val="000000"/>
          <w:lang w:bidi="ar"/>
        </w:rPr>
        <w:t>因此本</w:t>
      </w:r>
      <w:r>
        <w:rPr>
          <w:rFonts w:ascii="等线" w:eastAsia="等线" w:hAnsi="等线" w:cs="等线" w:hint="eastAsia"/>
          <w:color w:val="000000"/>
          <w:lang w:bidi="ar"/>
        </w:rPr>
        <w:t>项目</w:t>
      </w:r>
      <w:r>
        <w:rPr>
          <w:rFonts w:ascii="等线" w:eastAsia="等线" w:hAnsi="等线" w:cs="等线"/>
          <w:color w:val="000000"/>
          <w:lang w:bidi="ar"/>
        </w:rPr>
        <w:t>拟</w:t>
      </w:r>
      <w:r>
        <w:rPr>
          <w:rFonts w:ascii="等线" w:eastAsia="等线" w:hAnsi="等线" w:cs="等线" w:hint="eastAsia"/>
          <w:color w:val="000000"/>
          <w:lang w:bidi="ar"/>
        </w:rPr>
        <w:t>在该</w:t>
      </w:r>
      <w:r>
        <w:rPr>
          <w:rFonts w:ascii="等线" w:eastAsia="等线" w:hAnsi="等线" w:cs="等线"/>
          <w:color w:val="000000"/>
          <w:lang w:bidi="ar"/>
        </w:rPr>
        <w:t>加密</w:t>
      </w:r>
      <w:r>
        <w:rPr>
          <w:rFonts w:ascii="等线" w:eastAsia="等线" w:hAnsi="等线" w:cs="等线" w:hint="eastAsia"/>
          <w:color w:val="000000"/>
          <w:lang w:bidi="ar"/>
        </w:rPr>
        <w:t>时空关键词</w:t>
      </w:r>
      <w:r>
        <w:rPr>
          <w:rFonts w:ascii="等线" w:eastAsia="等线" w:hAnsi="等线" w:cs="等线"/>
          <w:color w:val="000000"/>
          <w:lang w:bidi="ar"/>
        </w:rPr>
        <w:t>数据检索方案</w:t>
      </w:r>
      <w:r>
        <w:rPr>
          <w:rFonts w:ascii="等线" w:eastAsia="等线" w:hAnsi="等线" w:cs="等线" w:hint="eastAsia"/>
          <w:color w:val="000000"/>
          <w:lang w:bidi="ar"/>
        </w:rPr>
        <w:t>的基础上引入多用户搜索控制机制，</w:t>
      </w:r>
      <w:r>
        <w:rPr>
          <w:rFonts w:ascii="等线" w:eastAsia="等线" w:hAnsi="等线" w:cs="等线"/>
          <w:color w:val="000000"/>
          <w:lang w:bidi="ar"/>
        </w:rPr>
        <w:t>实现在</w:t>
      </w:r>
      <w:r>
        <w:rPr>
          <w:rFonts w:ascii="等线" w:eastAsia="等线" w:hAnsi="等线" w:cs="等线" w:hint="eastAsia"/>
          <w:color w:val="000000"/>
          <w:lang w:bidi="ar"/>
        </w:rPr>
        <w:t>多用户</w:t>
      </w:r>
      <w:r>
        <w:rPr>
          <w:rFonts w:ascii="等线" w:eastAsia="等线" w:hAnsi="等线" w:cs="等线"/>
          <w:color w:val="000000"/>
          <w:lang w:bidi="ar"/>
        </w:rPr>
        <w:t>环境下的密文检索，增强方案的安全性与灵活性。</w:t>
      </w:r>
    </w:p>
    <w:p w14:paraId="1C9D5144" w14:textId="77777777" w:rsidR="008732A9" w:rsidRDefault="008732A9">
      <w:pPr>
        <w:ind w:firstLineChars="200" w:firstLine="420"/>
        <w:rPr>
          <w:rFonts w:ascii="等线" w:eastAsia="等线" w:hAnsi="等线" w:cs="等线"/>
          <w:color w:val="000000"/>
        </w:rPr>
      </w:pPr>
    </w:p>
    <w:p w14:paraId="5A4354B3" w14:textId="77777777" w:rsidR="008732A9" w:rsidRDefault="008732A9">
      <w:pPr>
        <w:rPr>
          <w:b/>
          <w:bCs/>
          <w:color w:val="BF4E14" w:themeColor="accent2" w:themeShade="BF"/>
        </w:rPr>
      </w:pPr>
    </w:p>
    <w:p w14:paraId="64153D4D" w14:textId="77777777" w:rsidR="008732A9" w:rsidRDefault="00000000">
      <w:pPr>
        <w:rPr>
          <w:bCs/>
        </w:rPr>
      </w:pPr>
      <w:r>
        <w:rPr>
          <w:bCs/>
        </w:rPr>
        <w:t>（3）技术概念验证原型系统研制</w:t>
      </w:r>
    </w:p>
    <w:p w14:paraId="1DDDB0DB" w14:textId="77777777" w:rsidR="008732A9" w:rsidRDefault="00000000">
      <w:r>
        <w:tab/>
        <w:t>以上述</w:t>
      </w:r>
      <w:r>
        <w:rPr>
          <w:rFonts w:hint="eastAsia"/>
        </w:rPr>
        <w:t>面向分布式场景的密态时空关键词检索</w:t>
      </w:r>
      <w:r>
        <w:t>方案以及</w:t>
      </w:r>
      <w:r>
        <w:rPr>
          <w:rFonts w:ascii="等线" w:eastAsia="等线" w:hAnsi="等线" w:cs="等线"/>
          <w:color w:val="000000"/>
        </w:rPr>
        <w:t>多用户</w:t>
      </w:r>
      <w:r>
        <w:rPr>
          <w:rFonts w:ascii="等线" w:eastAsia="等线" w:hAnsi="等线" w:cs="等线" w:hint="eastAsia"/>
          <w:color w:val="000000"/>
        </w:rPr>
        <w:t>搜索控制机制</w:t>
      </w:r>
      <w:r>
        <w:rPr>
          <w:rFonts w:ascii="等线" w:eastAsia="等线" w:hAnsi="等线" w:cs="等线"/>
          <w:color w:val="000000"/>
        </w:rPr>
        <w:t>为基础，开展系统级实现，</w:t>
      </w:r>
      <w:r>
        <w:rPr>
          <w:rFonts w:ascii="等线" w:eastAsia="等线" w:hAnsi="等线" w:cs="等线" w:hint="eastAsia"/>
          <w:color w:val="000000"/>
        </w:rPr>
        <w:t>针对真实数据集</w:t>
      </w:r>
      <w:r>
        <w:rPr>
          <w:rFonts w:ascii="等线" w:eastAsia="等线" w:hAnsi="等线" w:cs="等线"/>
          <w:color w:val="000000"/>
        </w:rPr>
        <w:t>验证方案在Web端和移动端的实际应用效果，对系统功能、性能进行</w:t>
      </w:r>
      <w:r>
        <w:rPr>
          <w:rFonts w:ascii="等线" w:eastAsia="等线" w:hAnsi="等线" w:cs="等线" w:hint="eastAsia"/>
          <w:color w:val="000000"/>
        </w:rPr>
        <w:t>分析与</w:t>
      </w:r>
      <w:r>
        <w:rPr>
          <w:rFonts w:ascii="等线" w:eastAsia="等线" w:hAnsi="等线" w:cs="等线"/>
          <w:color w:val="000000"/>
        </w:rPr>
        <w:t>测试。</w:t>
      </w:r>
    </w:p>
    <w:p w14:paraId="5CD67B07" w14:textId="77777777" w:rsidR="008732A9" w:rsidRDefault="008732A9"/>
    <w:p w14:paraId="2B3AA199" w14:textId="77777777" w:rsidR="008732A9" w:rsidRDefault="008732A9"/>
    <w:p w14:paraId="03562D33" w14:textId="77777777" w:rsidR="008732A9" w:rsidRDefault="008732A9"/>
    <w:p w14:paraId="1C109D00" w14:textId="77777777" w:rsidR="008732A9" w:rsidRDefault="00000000">
      <w:pPr>
        <w:rPr>
          <w:b/>
          <w:bCs/>
        </w:rPr>
      </w:pPr>
      <w:r>
        <w:rPr>
          <w:rFonts w:hint="eastAsia"/>
          <w:b/>
          <w:bCs/>
        </w:rPr>
        <w:t>3：国、内外研究现状和发展动态</w:t>
      </w:r>
      <w:r>
        <w:rPr>
          <w:b/>
          <w:bCs/>
        </w:rPr>
        <w:t>:</w:t>
      </w:r>
    </w:p>
    <w:p w14:paraId="4463C791" w14:textId="77777777" w:rsidR="008732A9" w:rsidRDefault="00000000">
      <w:pPr>
        <w:rPr>
          <w:rFonts w:ascii="等线" w:eastAsia="等线" w:hAnsi="等线" w:cs="等线"/>
          <w:color w:val="000000"/>
        </w:rPr>
      </w:pPr>
      <w:r>
        <w:tab/>
      </w:r>
      <w:commentRangeStart w:id="23"/>
      <w:r>
        <w:t>由于技术发展的迅速，大部分注意力都被用在了快捷方面，而安全方面一直都缺少注意力，导致很多安全问题一个一个暴露出来</w:t>
      </w:r>
      <w:commentRangeEnd w:id="23"/>
      <w:r w:rsidR="00B10346">
        <w:rPr>
          <w:rStyle w:val="ac"/>
        </w:rPr>
        <w:commentReference w:id="23"/>
      </w:r>
      <w:r>
        <w:t>，比如云存储方面，</w:t>
      </w:r>
      <w:r>
        <w:rPr>
          <w:rFonts w:ascii="等线" w:eastAsia="等线" w:hAnsi="等线" w:cs="等线"/>
          <w:color w:val="000000"/>
        </w:rPr>
        <w:t>PEKS是云存储中安全可搜索数据加密的一个著名密码学原语，这个系统天生就会面临离线KGA的危险，会危害到用户的数据隐私，而现有的对抗这个问题的解决方法的效率又十分低下，于是研究人员研究出确定性盲签名这个方法来使任何PEKS方案转换到安全SA-PEKS方案，[1]而SA-PEKS中，为了生成关键词密文和陷门（trapdoor），用户需要通过运行一个认证协议来查询一个半</w:t>
      </w:r>
      <w:r>
        <w:rPr>
          <w:rFonts w:ascii="等线" w:eastAsia="等线" w:hAnsi="等线" w:cs="等线"/>
          <w:color w:val="000000"/>
        </w:rPr>
        <w:lastRenderedPageBreak/>
        <w:t>可信的第三方，即关键词服务器</w:t>
      </w:r>
      <w:r>
        <w:rPr>
          <w:rFonts w:ascii="等线" w:eastAsia="等线" w:hAnsi="等线" w:cs="等线" w:hint="eastAsia"/>
          <w:color w:val="000000"/>
        </w:rPr>
        <w:t>（Keyword Server, KS）</w:t>
      </w:r>
      <w:r>
        <w:rPr>
          <w:rFonts w:ascii="等线" w:eastAsia="等线" w:hAnsi="等线" w:cs="等线"/>
          <w:color w:val="000000"/>
        </w:rPr>
        <w:t>。通过这种方式，SA-PEKS能够抵抗离线KGA，从而确保用户隐私安全。</w:t>
      </w:r>
    </w:p>
    <w:p w14:paraId="42EBD2DA" w14:textId="77777777" w:rsidR="008732A9" w:rsidRDefault="00000000">
      <w:pPr>
        <w:ind w:firstLineChars="200" w:firstLine="420"/>
        <w:rPr>
          <w:rFonts w:ascii="等线" w:eastAsia="等线" w:hAnsi="等线" w:cs="等线"/>
          <w:color w:val="000000"/>
        </w:rPr>
      </w:pPr>
      <w:r>
        <w:rPr>
          <w:rFonts w:ascii="等线" w:eastAsia="等线" w:hAnsi="等线" w:cs="等线"/>
          <w:color w:val="000000"/>
        </w:rPr>
        <w:t>除了云存储方面的问题，云服务也存在安全性和隐私性的问题，虽然云服务提供商（</w:t>
      </w:r>
      <w:r>
        <w:rPr>
          <w:color w:val="000000"/>
        </w:rPr>
        <w:t xml:space="preserve"> cloud service providers , </w:t>
      </w:r>
      <w:r>
        <w:rPr>
          <w:rFonts w:ascii="等线" w:eastAsia="等线" w:hAnsi="等线" w:cs="等线"/>
          <w:color w:val="000000"/>
        </w:rPr>
        <w:t>CSPs）的数量急剧增加，但云消费者在享受多云环境中更便宜的数据存储和计算服务的同时，也面临着更加复杂的可靠性问题和外包数据隐私保护问题。研究人员提出了一种名为STRE机制的隐私保护的存储和检索解决方案[2]，旨在确保外包的可搜索加密数据的安全性、隐私性和可靠性。该机制允许云用户将其加密数据分布式存储和搜索在由不同CSPs管理的多个独立云中，并且即使某些CSPs崩溃，仍能保持稳健性。</w:t>
      </w:r>
    </w:p>
    <w:p w14:paraId="6C04D27B" w14:textId="77777777" w:rsidR="008732A9" w:rsidRDefault="00000000">
      <w:pPr>
        <w:ind w:firstLineChars="200" w:firstLine="420"/>
        <w:rPr>
          <w:rFonts w:ascii="等线" w:eastAsia="等线" w:hAnsi="等线" w:cs="等线"/>
          <w:color w:val="000000"/>
        </w:rPr>
      </w:pPr>
      <w:r>
        <w:rPr>
          <w:rFonts w:ascii="等线" w:eastAsia="等线" w:hAnsi="等线" w:cs="等线"/>
          <w:color w:val="000000"/>
        </w:rPr>
        <w:t>加密数据方面也有不完善的地方，比如直接在加密数据上进行搜索是一种理想的技术，可以让用户有效地利用外包给像云服务提供商这样的远程服务器的加密数据，但是没有特定的便捷的机制去针对恶意服务器，导致在检测到不忠实的服务器的时候没有解决方案。研究人员借助以太坊智能合约，构建了一个去中心化的隐私保护搜索方案，使得数据所有者确保接收到的是正确的搜索结果的同时还能够防止恶意服务器的不端行为。并且研究人员还在方案[3]中加入了公平性，使得每个参与者都能被平等对待，而对于恶意的参与者则会使他一事无成。</w:t>
      </w:r>
    </w:p>
    <w:p w14:paraId="100B97FF" w14:textId="77777777" w:rsidR="008732A9" w:rsidRDefault="00000000">
      <w:pPr>
        <w:ind w:firstLineChars="200" w:firstLine="420"/>
        <w:rPr>
          <w:rFonts w:ascii="等线" w:eastAsia="等线" w:hAnsi="等线" w:cs="等线"/>
          <w:color w:val="000000"/>
        </w:rPr>
      </w:pPr>
      <w:r>
        <w:rPr>
          <w:rFonts w:ascii="等线" w:eastAsia="等线" w:hAnsi="等线" w:cs="等线"/>
          <w:color w:val="000000"/>
        </w:rPr>
        <w:t>除了加密数据容易出现问题，在搜索加密数据的时候也会出现对加密信息的泄露，于是研究人员研究了如何在加密数据上进行高效、无泄漏的搜索，由于高效的方案容易被攻击，而消除泄露的方案又很难部署，研究人员便设计构建了一个名为DORY的加密搜索系统，在满足现实需求的同时还保护了搜索访问模式[4]，让服务器只知道搜索发生的文件夹，但不知道具体内容。DORY将信任分散到多个服务器来防止恶意攻击控制除一个之外的多个服务器。</w:t>
      </w:r>
    </w:p>
    <w:p w14:paraId="27D2C6EA" w14:textId="77777777" w:rsidR="008732A9" w:rsidRDefault="00000000">
      <w:pPr>
        <w:ind w:firstLineChars="200" w:firstLine="420"/>
      </w:pPr>
      <w:r>
        <w:rPr>
          <w:rFonts w:ascii="等线" w:eastAsia="等线" w:hAnsi="等线" w:cs="等线"/>
          <w:color w:val="000000"/>
        </w:rPr>
        <w:t>而即使是加密的数据，服务器在提供服务的同时也得根据加密数据里面的信息来提供服务，这时就会产生服务器泄露加密数据的风险，而端到端加密的文件共享系统使用户能够在不向存储服务器泄露文件内容的情况下共享文件。但是服务器仍然会获取到其中的数据，产生对用户信息泄露的威胁。Metal（NDSS'20上提出的系统）没法去防止恶意服务器，而MCORAM（ASIACRYPT'20上提出的系统）虽然防止恶意服务器，但是没法保证信息的完整性。而研究人员测试Titanium是一个比较完美的文件共享系统[5]，它在对抗恶意用户和服务器的同时保证了机密性和完整性。</w:t>
      </w:r>
    </w:p>
    <w:p w14:paraId="5C25B81A" w14:textId="77777777" w:rsidR="008732A9" w:rsidRDefault="008732A9">
      <w:pPr>
        <w:pStyle w:val="a4"/>
        <w:rPr>
          <w:rFonts w:ascii="等线" w:eastAsia="等线" w:hAnsi="等线" w:cs="等线"/>
          <w:color w:val="000000"/>
        </w:rPr>
      </w:pPr>
    </w:p>
    <w:p w14:paraId="2E14A705" w14:textId="77777777" w:rsidR="008732A9" w:rsidRDefault="008732A9"/>
    <w:p w14:paraId="69584208" w14:textId="77777777" w:rsidR="008732A9" w:rsidRDefault="008732A9">
      <w:pPr>
        <w:rPr>
          <w:color w:val="BF4E14" w:themeColor="accent2" w:themeShade="BF"/>
        </w:rPr>
      </w:pPr>
    </w:p>
    <w:p w14:paraId="79EA173A" w14:textId="77777777" w:rsidR="008732A9" w:rsidRDefault="00000000">
      <w:pPr>
        <w:ind w:firstLineChars="200" w:firstLine="420"/>
        <w:rPr>
          <w:color w:val="000000"/>
        </w:rPr>
      </w:pPr>
      <w:r>
        <w:rPr>
          <w:rFonts w:hint="eastAsia"/>
          <w:color w:val="000000"/>
        </w:rPr>
        <w:t>本项目关注兼具时间、</w:t>
      </w:r>
      <w:r>
        <w:rPr>
          <w:color w:val="000000"/>
        </w:rPr>
        <w:t>空间及文本</w:t>
      </w:r>
      <w:r>
        <w:rPr>
          <w:rFonts w:hint="eastAsia"/>
          <w:color w:val="000000"/>
        </w:rPr>
        <w:t>等特征的时空关键词数据，</w:t>
      </w:r>
      <w:r>
        <w:rPr>
          <w:color w:val="000000"/>
        </w:rPr>
        <w:t>基于支持的数据类型不同，相关工作可分为以下三类：</w:t>
      </w:r>
    </w:p>
    <w:p w14:paraId="248A029C" w14:textId="77777777" w:rsidR="008732A9" w:rsidRDefault="00000000">
      <w:pPr>
        <w:numPr>
          <w:ilvl w:val="0"/>
          <w:numId w:val="4"/>
        </w:numPr>
        <w:rPr>
          <w:color w:val="000000"/>
        </w:rPr>
      </w:pPr>
      <w:r>
        <w:rPr>
          <w:rFonts w:hint="eastAsia"/>
          <w:color w:val="000000"/>
        </w:rPr>
        <w:t>安全文本数据检索：</w:t>
      </w:r>
    </w:p>
    <w:p w14:paraId="5D92DBEF" w14:textId="77777777" w:rsidR="008732A9" w:rsidRDefault="00000000">
      <w:r>
        <w:t>文本数据是目前的主要研究对象，相关研究已比较成熟。主要研究包括：</w:t>
      </w:r>
    </w:p>
    <w:p w14:paraId="660C41AE" w14:textId="77777777" w:rsidR="008732A9" w:rsidRDefault="00000000">
      <w:r>
        <w:t>2000年，Song等[6]首次提出可搜索对称加密概念。但基于对称密码体制的加密技术不适合复杂的多用户应用场景。于是基于这个思想，学者相继提出了几个改进的查询方案，2004年Boneh等[7]基于BF-IBE（Boneh-Franklin IBE） 系统构造了第一个适用于邮件路由系统的PEKS方案BDOP PEKS(Boneh-Di-Ostrovsky-Persiano PEKS)，2006年，Khader等[8]在BDOP-PEKS方案基础上进行改 进，设计出基于K-Resilient IBE的PEKS方案(KR-PEKS)，2007年，Di-Crescenzo等[9]基于二次剩余问题的变体构造了DS-PEKS(Di-Saraswat PEKS)方案，此后还有很多新的方案提出，而设计一种安全、高效的可搜索加密技术也是未来的研究方向之一。</w:t>
      </w:r>
    </w:p>
    <w:p w14:paraId="7F409297" w14:textId="77777777" w:rsidR="008732A9" w:rsidRDefault="00000000">
      <w:pPr>
        <w:ind w:firstLineChars="200" w:firstLine="420"/>
        <w:rPr>
          <w:color w:val="000000"/>
        </w:rPr>
      </w:pPr>
      <w:r>
        <w:rPr>
          <w:rFonts w:hint="eastAsia"/>
          <w:color w:val="000000"/>
        </w:rPr>
        <w:t>分布式模型下的研究工作目前尚待深入，[10]中对于BRQ的创新一定程度上隐含了分</w:t>
      </w:r>
      <w:r>
        <w:rPr>
          <w:rFonts w:hint="eastAsia"/>
          <w:color w:val="000000"/>
        </w:rPr>
        <w:lastRenderedPageBreak/>
        <w:t>布式的思想，因此可能在未来对于分布式模型下的研究工作可以在此基础上进一步发展。</w:t>
      </w:r>
    </w:p>
    <w:p w14:paraId="6B4497A6" w14:textId="77777777" w:rsidR="008732A9" w:rsidRDefault="008732A9">
      <w:pPr>
        <w:ind w:firstLineChars="200" w:firstLine="420"/>
      </w:pPr>
    </w:p>
    <w:p w14:paraId="417AB19E" w14:textId="77777777" w:rsidR="008732A9" w:rsidRDefault="008732A9">
      <w:pPr>
        <w:ind w:firstLineChars="200" w:firstLine="420"/>
        <w:rPr>
          <w:color w:val="000000"/>
        </w:rPr>
      </w:pPr>
    </w:p>
    <w:p w14:paraId="1AFCCD0C" w14:textId="77777777" w:rsidR="008732A9" w:rsidRDefault="008732A9">
      <w:pPr>
        <w:rPr>
          <w:color w:val="000000"/>
        </w:rPr>
      </w:pPr>
    </w:p>
    <w:p w14:paraId="6F53063F" w14:textId="77777777" w:rsidR="008732A9" w:rsidRDefault="008732A9">
      <w:pPr>
        <w:ind w:firstLineChars="200" w:firstLine="420"/>
        <w:rPr>
          <w:color w:val="000000"/>
        </w:rPr>
      </w:pPr>
    </w:p>
    <w:p w14:paraId="5F238443" w14:textId="77777777" w:rsidR="008732A9" w:rsidRDefault="00000000">
      <w:pPr>
        <w:numPr>
          <w:ilvl w:val="0"/>
          <w:numId w:val="4"/>
        </w:numPr>
        <w:rPr>
          <w:b/>
          <w:bCs/>
          <w:color w:val="000000"/>
        </w:rPr>
      </w:pPr>
      <w:r>
        <w:rPr>
          <w:rFonts w:hint="eastAsia"/>
          <w:color w:val="000000"/>
        </w:rPr>
        <w:t>安全空间文本数据检索</w:t>
      </w:r>
    </w:p>
    <w:p w14:paraId="7095F566" w14:textId="77777777" w:rsidR="008732A9" w:rsidRDefault="00000000">
      <w:pPr>
        <w:rPr>
          <w:color w:val="000000"/>
        </w:rPr>
      </w:pPr>
      <w:r>
        <w:rPr>
          <w:color w:val="BF4E14" w:themeColor="accent2" w:themeShade="BF"/>
        </w:rPr>
        <w:tab/>
      </w:r>
      <w:r>
        <w:rPr>
          <w:color w:val="000000"/>
        </w:rPr>
        <w:t>与文本数据不同，空间文本数据不仅包含位置信息，而且通常还包含文本信息。除了单类别查询（如范围查询和k -最近邻 （k NN）查询，同时提出了同时检索位置和文本信息的现有方案，即空间</w:t>
      </w:r>
      <w:r>
        <w:rPr>
          <w:rFonts w:hint="eastAsia"/>
          <w:color w:val="000000"/>
        </w:rPr>
        <w:t>关键词</w:t>
      </w:r>
      <w:r>
        <w:rPr>
          <w:color w:val="000000"/>
        </w:rPr>
        <w:t>查询（SKQ）。SKQ 有很多类型，例如布尔范围查询、布尔值k NN 查询，top-kk NN 查询和 top-k 范围查询。为了使用数据和查询隐私进行查询处理，提出了几种支持对加密空间文本数据进行检索的方案[11]、[13]、[14]、[15]、[16]、[17]、[18]、[19]、[20]、[21]、[22]。</w:t>
      </w:r>
    </w:p>
    <w:p w14:paraId="43F43BF2" w14:textId="77777777" w:rsidR="008732A9" w:rsidRDefault="00000000">
      <w:pPr>
        <w:rPr>
          <w:color w:val="000000"/>
        </w:rPr>
      </w:pPr>
      <w:r>
        <w:rPr>
          <w:color w:val="000000"/>
        </w:rPr>
        <w:tab/>
        <w:t>这些方案[17]和[18]设计了一种顺序隐藏编码（OHE）方法，分别支持</w:t>
      </w:r>
      <w:r>
        <w:rPr>
          <w:rFonts w:hint="eastAsia"/>
          <w:color w:val="000000"/>
        </w:rPr>
        <w:t>具有</w:t>
      </w:r>
      <w:r>
        <w:rPr>
          <w:color w:val="000000"/>
        </w:rPr>
        <w:t>隐私保护</w:t>
      </w:r>
      <w:r>
        <w:rPr>
          <w:rFonts w:hint="eastAsia"/>
          <w:color w:val="000000"/>
        </w:rPr>
        <w:t>的空间</w:t>
      </w:r>
      <w:r>
        <w:rPr>
          <w:color w:val="000000"/>
        </w:rPr>
        <w:t>范围查询和多范围查询。Su等[19]设计了一个</w:t>
      </w:r>
      <w:r>
        <w:rPr>
          <w:rFonts w:hint="eastAsia"/>
          <w:color w:val="000000"/>
        </w:rPr>
        <w:t>能够</w:t>
      </w:r>
      <w:r>
        <w:rPr>
          <w:color w:val="000000"/>
        </w:rPr>
        <w:t>对加密数据进行</w:t>
      </w:r>
      <w:r>
        <w:rPr>
          <w:rFonts w:hint="eastAsia"/>
          <w:color w:val="000000"/>
        </w:rPr>
        <w:t>k</w:t>
      </w:r>
      <w:r>
        <w:rPr>
          <w:color w:val="000000"/>
        </w:rPr>
        <w:t xml:space="preserve"> NN 查询</w:t>
      </w:r>
      <w:r>
        <w:rPr>
          <w:rFonts w:hint="eastAsia"/>
          <w:color w:val="000000"/>
        </w:rPr>
        <w:t>的检索方案</w:t>
      </w:r>
      <w:r>
        <w:rPr>
          <w:color w:val="000000"/>
        </w:rPr>
        <w:t>，其中位置和文本信息使用非对称标量</w:t>
      </w:r>
      <w:r>
        <w:rPr>
          <w:rFonts w:hint="eastAsia"/>
          <w:color w:val="000000"/>
        </w:rPr>
        <w:t>内积</w:t>
      </w:r>
      <w:r>
        <w:rPr>
          <w:color w:val="000000"/>
        </w:rPr>
        <w:t>保</w:t>
      </w:r>
      <w:r>
        <w:rPr>
          <w:rFonts w:hint="eastAsia"/>
          <w:color w:val="000000"/>
        </w:rPr>
        <w:t>持</w:t>
      </w:r>
      <w:r>
        <w:rPr>
          <w:color w:val="000000"/>
        </w:rPr>
        <w:t>加密 （ASPE）</w:t>
      </w:r>
      <w:r>
        <w:rPr>
          <w:rFonts w:hint="eastAsia"/>
          <w:color w:val="000000"/>
        </w:rPr>
        <w:t>算法</w:t>
      </w:r>
      <w:r>
        <w:rPr>
          <w:color w:val="000000"/>
        </w:rPr>
        <w:t xml:space="preserve"> 进行加密。基于类似的加密方法，Cui等[12]提出了PBRQ方案，Tong等[21]提出了</w:t>
      </w:r>
      <w:r>
        <w:rPr>
          <w:rFonts w:hint="eastAsia"/>
          <w:color w:val="000000"/>
        </w:rPr>
        <w:t>具有</w:t>
      </w:r>
      <w:r>
        <w:rPr>
          <w:color w:val="000000"/>
        </w:rPr>
        <w:t>隐私保护</w:t>
      </w:r>
      <w:r>
        <w:rPr>
          <w:rFonts w:hint="eastAsia"/>
          <w:color w:val="000000"/>
        </w:rPr>
        <w:t>的</w:t>
      </w:r>
      <w:r>
        <w:rPr>
          <w:color w:val="000000"/>
        </w:rPr>
        <w:t>top-k范围查询方案。这些方案仅针对仅密文攻击是安全的。为了增强数据的机密性，Wang等[22]利用对称密钥隐藏向量加密（SHVE）对数据和查询向量进行加密，从而抵御选择明文攻击。Miao等[5]利用增强型ASPE对基于Geohash算法和位图构建的统一索引结构进行加密，其安全性分析表明，该算法在</w:t>
      </w:r>
      <w:r>
        <w:rPr>
          <w:rFonts w:hint="eastAsia"/>
          <w:color w:val="000000"/>
        </w:rPr>
        <w:t>选择</w:t>
      </w:r>
      <w:r>
        <w:rPr>
          <w:color w:val="000000"/>
        </w:rPr>
        <w:t xml:space="preserve">明文攻击下具有不可区分性。不幸的是，这些方案 [12]、[13]、[14]、[15]、[16]、[17]、[18]、[19]、[20] </w:t>
      </w:r>
      <w:r>
        <w:rPr>
          <w:rFonts w:hint="eastAsia"/>
          <w:color w:val="000000"/>
        </w:rPr>
        <w:t>都</w:t>
      </w:r>
      <w:r>
        <w:rPr>
          <w:color w:val="000000"/>
        </w:rPr>
        <w:t>泄漏了访问和搜索模式。</w:t>
      </w:r>
    </w:p>
    <w:p w14:paraId="0BAC905A" w14:textId="77777777" w:rsidR="008732A9" w:rsidRDefault="008732A9">
      <w:pPr>
        <w:rPr>
          <w:color w:val="000000"/>
          <w:sz w:val="19"/>
        </w:rPr>
      </w:pPr>
    </w:p>
    <w:p w14:paraId="762A9393" w14:textId="77777777" w:rsidR="008732A9" w:rsidRDefault="008732A9">
      <w:pPr>
        <w:rPr>
          <w:color w:val="000000"/>
        </w:rPr>
      </w:pPr>
    </w:p>
    <w:p w14:paraId="5A6C6829" w14:textId="77777777" w:rsidR="008732A9" w:rsidRDefault="008732A9">
      <w:pPr>
        <w:rPr>
          <w:color w:val="000000"/>
        </w:rPr>
      </w:pPr>
    </w:p>
    <w:p w14:paraId="0BE4CD2E" w14:textId="77777777" w:rsidR="008732A9" w:rsidRDefault="00000000">
      <w:pPr>
        <w:ind w:firstLineChars="200" w:firstLine="420"/>
      </w:pPr>
      <w:r>
        <w:t>3、安全时空-本文连接检索</w:t>
      </w:r>
    </w:p>
    <w:p w14:paraId="63A020D8" w14:textId="77777777" w:rsidR="008732A9" w:rsidRDefault="00000000">
      <w:pPr>
        <w:rPr>
          <w:color w:val="000000"/>
        </w:rPr>
      </w:pPr>
      <w:r>
        <w:tab/>
      </w:r>
      <w:r>
        <w:rPr>
          <w:color w:val="000000"/>
        </w:rPr>
        <w:t>除了空间位置坐标和</w:t>
      </w:r>
      <w:r>
        <w:rPr>
          <w:rFonts w:hint="eastAsia"/>
          <w:color w:val="000000"/>
        </w:rPr>
        <w:t>关键词</w:t>
      </w:r>
      <w:r>
        <w:rPr>
          <w:color w:val="000000"/>
        </w:rPr>
        <w:t>文本描述外，空间数据对象还包含了时间维度上的信息，空间数据中的位置 和属性可能会随着时间的推移而发生变化。</w:t>
      </w:r>
    </w:p>
    <w:p w14:paraId="1118F515" w14:textId="77777777" w:rsidR="008732A9" w:rsidRDefault="00000000">
      <w:pPr>
        <w:rPr>
          <w:color w:val="000000"/>
        </w:rPr>
      </w:pPr>
      <w:r>
        <w:rPr>
          <w:color w:val="000000"/>
        </w:rPr>
        <w:tab/>
        <w:t>Huang 等人[22]首先基于 CP-ABE、线性加密和 RSA 加密算法提出了一种密文检索方案 PrivSTL。该方案支持在加密的时空数据上进行范围查询和</w:t>
      </w:r>
      <w:r>
        <w:rPr>
          <w:rFonts w:hint="eastAsia"/>
          <w:color w:val="000000"/>
        </w:rPr>
        <w:t>关键词</w:t>
      </w:r>
      <w:r>
        <w:rPr>
          <w:color w:val="000000"/>
        </w:rPr>
        <w:t>查询，且实现了访问控制能够验证数据使用者身份。为了提升搜索效率，他们又引入 Geohash 的概念，将地理位置信息划分为不同级别的格（grid）的形式，并提出了改进方案 PrivSTG，该方案中云服务器只会对数据使用者位置的周围格中所包含的数据密文执行查询算法。然而，此方案对空间数据的时间、 空间以及文本维度信息分别进行了独立编码，使得云服务器在查询过程中无法实现对数据密文单维度的高效剪枝，并且还容易受到来自于恶意敌手的密文组合攻击。此外，Tong 等人[23]提出了一种具有时间访问控制功能的</w:t>
      </w:r>
      <w:r>
        <w:rPr>
          <w:rFonts w:hint="eastAsia"/>
          <w:color w:val="000000"/>
        </w:rPr>
        <w:t>时空关键词</w:t>
      </w:r>
      <w:r>
        <w:rPr>
          <w:color w:val="000000"/>
        </w:rPr>
        <w:t>数据密文检索方案，该方案基于改进格雷码、Bloom Filter 与 KSW（Katz-Sahai-Waters）加密算法构造而成，并通过结合前向/后向推导函数与 CP-ABE 算法实现了细粒度的时间访问控制功能。为进一步提高方案检索效率，作者又通过构造一种四叉树索引结构，并基于此提出了一种更加高效的布尔范围查询方案，达到了 faster-than-linear 的检索时间复杂度。然而该方案只是在空间文本查询的基础上添加了一个基于时间的访问控制 功能，并没有考虑空间数据的时间维度信息。后来，Li 等人[24]提出了第一个动态的</w:t>
      </w:r>
      <w:r>
        <w:rPr>
          <w:rFonts w:hint="eastAsia"/>
          <w:color w:val="000000"/>
        </w:rPr>
        <w:t>时空关键词</w:t>
      </w:r>
      <w:r>
        <w:rPr>
          <w:color w:val="000000"/>
        </w:rPr>
        <w:t xml:space="preserve"> 数据密文检索方案，并保证了方案的前/后向隐私，但在方案设计中对数据对象的时间、空间维度信息进行了独立编码，密文检索与动态更新的效率受到了严重影响。</w:t>
      </w:r>
    </w:p>
    <w:p w14:paraId="057EEEB7" w14:textId="77777777" w:rsidR="008732A9" w:rsidRDefault="008732A9">
      <w:pPr>
        <w:rPr>
          <w:color w:val="000000"/>
        </w:rPr>
      </w:pPr>
    </w:p>
    <w:p w14:paraId="71988BEA" w14:textId="77777777" w:rsidR="008732A9" w:rsidRDefault="00000000">
      <w:pPr>
        <w:pStyle w:val="a4"/>
        <w:ind w:firstLineChars="0"/>
        <w:rPr>
          <w:rFonts w:ascii="等线" w:eastAsia="等线" w:hAnsi="等线" w:cs="等线"/>
          <w:color w:val="000000"/>
        </w:rPr>
      </w:pPr>
      <w:r>
        <w:rPr>
          <w:rFonts w:ascii="等线" w:eastAsia="等线" w:hAnsi="等线" w:cs="等线"/>
          <w:color w:val="000000"/>
        </w:rPr>
        <w:lastRenderedPageBreak/>
        <w:t>参考文献：</w:t>
      </w:r>
    </w:p>
    <w:p w14:paraId="043C7B02" w14:textId="77777777" w:rsidR="008732A9" w:rsidRDefault="00000000">
      <w:r>
        <w:t>[1] Chen R, Mu Y, Yang G, Guo F, Huang X, Wang X, Wang Y. Server-aided public key encryption with keyword search. IEEE Transactions on Information Forensics and Security, 2016, 11(12): 2833-2842.</w:t>
      </w:r>
    </w:p>
    <w:p w14:paraId="1F47BDE4" w14:textId="77777777" w:rsidR="008732A9" w:rsidRDefault="00000000">
      <w:r>
        <w:t>[2] Hu S, Cai C, Wang Q, Wang C, Luo X, Ren K. Searching an encrypted cloud meets blockchain: A decentralized, reliable and fair realization. INFOCOM 2018: 792-800.</w:t>
      </w:r>
    </w:p>
    <w:p w14:paraId="1E4C9638" w14:textId="77777777" w:rsidR="008732A9" w:rsidRDefault="00000000">
      <w:r>
        <w:t>[3] Dauterman E, Feng E, Luo E, Popa RA, Stoica I. DORY: An encrypted search system with distributed trust. OSDI 2020: 1101-1119.</w:t>
      </w:r>
    </w:p>
    <w:p w14:paraId="7B2B9345" w14:textId="77777777" w:rsidR="008732A9" w:rsidRDefault="00000000">
      <w:r>
        <w:t>[4] Li J, Lin D, Squicciarini AC, Li J, Jia C. Towards privacy-preserving storage and retrieval in multiple clouds. IEEE Transactions on Cloud Computing, 2015, 5(3): 499-509.</w:t>
      </w:r>
    </w:p>
    <w:p w14:paraId="51BDAF5B" w14:textId="77777777" w:rsidR="008732A9" w:rsidRDefault="00000000">
      <w:r>
        <w:t>[5] Chen W, Hoang T, Guajardo J, Yavuz AA. Titanium: A Metadata-Hiding File-Sharing System with Malicious Security. NDSS 2022</w:t>
      </w:r>
    </w:p>
    <w:p w14:paraId="74FD2879" w14:textId="77777777" w:rsidR="008732A9" w:rsidRDefault="00000000">
      <w:r>
        <w:t>[6] SONG D X, WAGNER D, PERRIG A. Practical techniques for searches  on encrypted data [C]//S&amp;P 2000: 2000 IEEE Symp on Security and  Privacy. Piscataway, NJ: IEEE, 2000:44-55.</w:t>
      </w:r>
    </w:p>
    <w:p w14:paraId="2F0691CF" w14:textId="77777777" w:rsidR="008732A9" w:rsidRDefault="00000000">
      <w:r>
        <w:t>[7]JBONEH D, DI C G, OSTROVSKY R, et al. Public key encryption with  keyword search [C]//CRYPTO 2004: International conference on the  theory and applications of cryptographic techniques. Interlaken: Springer, 2004:506-522.</w:t>
      </w:r>
    </w:p>
    <w:p w14:paraId="2A1482C0" w14:textId="77777777" w:rsidR="008732A9" w:rsidRDefault="00000000">
      <w:r>
        <w:t>[8]KHADER D. Public key encryption with keyword search based on kresilient IBE[C]// ICCSA 2006: International ConferenceComputational Science and Its Applications. Glasgow: Springer, 2006:  298-308.</w:t>
      </w:r>
    </w:p>
    <w:p w14:paraId="6FE8BD57" w14:textId="77777777" w:rsidR="008732A9" w:rsidRDefault="00000000">
      <w:r>
        <w:t>[9]DI C G, SARASWAT V. Public key encryption with searchable  keywords based on jacobi symbols[C]//INDOCRYPT 2007: International  Conference on Cryptology in India. Chennai: Springer, 2007: 282-296.</w:t>
      </w:r>
    </w:p>
    <w:p w14:paraId="4EB49848" w14:textId="77777777" w:rsidR="008732A9" w:rsidRDefault="00000000">
      <w:r>
        <w:t xml:space="preserve">[10] Q. Tong, X. Li, Y. Miao,Y. Wang, X. Liu adn R. H. Deng,"Beyond Result Verification: Efficient Privacy-Preserving Spatial Keyword Query With Suppressed Leakage",IEEE Transactions on Information Forensics and Security, vol. 19, pp. 2746 - 2760, Jan. 2024. </w:t>
      </w:r>
    </w:p>
    <w:p w14:paraId="0142EEBB" w14:textId="77777777" w:rsidR="008732A9" w:rsidRDefault="00000000">
      <w:r>
        <w:t>[11] N. Cui, J. Li, X. Yang, B. Wang, M. Reynolds and Y. Xiang, "When geo-text meets security: Privacy-preserving Boolean spatial keyword queries", Proc. IEEE 35th Int. Conf. Data Eng. (ICDE), pp. 1046-1057, Apr. 2019.</w:t>
      </w:r>
    </w:p>
    <w:p w14:paraId="7FCD36F9" w14:textId="77777777" w:rsidR="008732A9" w:rsidRDefault="00000000">
      <w:r>
        <w:t>[12]X. Wang et al., "Search me in the dark: Privacy-preserving Boolean range query over encrypted spatial data", Proc. IEEE Conf. Comput. Commun. (INFOCOM), pp. 2253-2262, Jul. 2020.</w:t>
      </w:r>
    </w:p>
    <w:p w14:paraId="7EC2F3C1" w14:textId="77777777" w:rsidR="008732A9" w:rsidRDefault="00000000">
      <w:r>
        <w:t>[13] X. Wang, J. Ma, F. Li, X. Liu, Y. Miao and R. H. Deng, "Enabling efficient spatial keyword queries on encrypted data with strong security guarantees", IEEE Trans. Inf. Forensics Security, vol. 16, pp. 4909-4923, 2021.</w:t>
      </w:r>
    </w:p>
    <w:p w14:paraId="180E1DE4" w14:textId="77777777" w:rsidR="008732A9" w:rsidRDefault="00000000">
      <w:r>
        <w:t>[14] Q. Tong, X. Li, Y. Miao, X. Liu, J. Weng and R. H. Deng, "Privacy-preserving Boolean range query with temporal access control in mobile computing", IEEE Trans. Knowl. Data Eng., vol. 35, no. 5, pp. 5159-5172, May 2023.</w:t>
      </w:r>
    </w:p>
    <w:p w14:paraId="709D6128" w14:textId="77777777" w:rsidR="008732A9" w:rsidRDefault="00000000">
      <w:r>
        <w:t>[15] Y. Miao, Y. Yang, X. Li, L. Wei, Z. Liu and R. H. Deng, "Efficient privacy-preserving spatial data query in cloud computing", IEEE Trans. Knowl. Data Eng., vol. 36, no. 1, pp. 122-136, Jan. 2024.</w:t>
      </w:r>
    </w:p>
    <w:p w14:paraId="60A5379C" w14:textId="77777777" w:rsidR="008732A9" w:rsidRDefault="00000000">
      <w:r>
        <w:t>[16] X. Wang, J. Ma, X. Liu, Y. Miao, Y. Liu and R. H. Deng, "Forward/backward and content private DSSE for spatial keyword queries", IEEE Trans. Depend. Sec. Comput., vol. 20, no. 4, pp. 3358-3370, Jul./Aug. 2023.</w:t>
      </w:r>
    </w:p>
    <w:p w14:paraId="3D535415" w14:textId="77777777" w:rsidR="008732A9" w:rsidRDefault="00000000">
      <w:r>
        <w:lastRenderedPageBreak/>
        <w:t>[17] Y. Guo, H. Xie, C. Wang and X. Jia, "Enabling privacy-preserving geographic range query in fog-enhanced IoT services", IEEE Trans. Dependable Secure Comput., vol. 19, no. 5, pp. 3401-3416, Sep. 2022.</w:t>
      </w:r>
    </w:p>
    <w:p w14:paraId="40CD7F7F" w14:textId="77777777" w:rsidR="008732A9" w:rsidRDefault="00000000">
      <w:r>
        <w:t>[18] Y. Guo, H. Xie, M. Wang and X. Jia, "Privacy-preserving multi-range queries for secure data outsourcing services", IEEE Trans. Cloud Comput., vol. 11, no. 3, pp. 2431-2444, Jul./Sep. 2023.</w:t>
      </w:r>
    </w:p>
    <w:p w14:paraId="26A10B1F" w14:textId="77777777" w:rsidR="008732A9" w:rsidRDefault="00000000">
      <w:r>
        <w:t>[19] S. Su, Y. Teng, X. Cheng, K. Xiao, G. Li and J. Chen, " Privacy-preserving top- k spatial keyword queries in untrusted cloud environments ", IEEE Trans. Services Comput., vol. 11, no. 5, pp. 796-809, Sep. 2018.</w:t>
      </w:r>
    </w:p>
    <w:p w14:paraId="0B3471E4" w14:textId="77777777" w:rsidR="008732A9" w:rsidRDefault="00000000">
      <w:r>
        <w:t>[20] Q. Tong, Y. Miao, H. Li, X. Liu and R. H. Deng, "Privacy-preserving ranked spatial keyword query in mobile cloud-assisted fog computing", IEEE Trans. Mobile Comput., vol. 22, no. 6, pp. 3604-3618, Jun. 2023.</w:t>
      </w:r>
    </w:p>
    <w:p w14:paraId="7601F232" w14:textId="77777777" w:rsidR="008732A9" w:rsidRDefault="00000000">
      <w:r>
        <w:t>[21] S. Zhang, S. Ray, R. Lu, Y. Guan, Y. Zheng and J. Shao, "Efficient and privacy-preserving spatial keyword similarity query over encrypted data", IEEE Trans. Depend. Sec. Comput., vol. 20, no. 5, pp. 3770-3786, Sep./Oct. 2023.</w:t>
      </w:r>
    </w:p>
    <w:p w14:paraId="43B5551C" w14:textId="77777777" w:rsidR="008732A9" w:rsidRDefault="00000000">
      <w:r>
        <w:t>[22] Q. Tong, X. Li, Y. Miao,Y. Wang, X. Liu adn R. H. Deng,"Beyond Result Verification: Efficient Privacy-Preserving Spatial Keyword Query With Suppressed Leakage",IEEE Transactions on Information Forensics and Security, vol. 19, pp. 2746 - 2760, Jan. 2024.</w:t>
      </w:r>
    </w:p>
    <w:p w14:paraId="1E8EF136" w14:textId="77777777" w:rsidR="008732A9" w:rsidRDefault="008732A9"/>
    <w:p w14:paraId="6CC85684" w14:textId="77777777" w:rsidR="008732A9" w:rsidRDefault="00000000">
      <w:r>
        <w:t>[23] Huang Q, Du J, Yan G, et al. Privacy-Preserving Spatio-temporal Keyword Search for Outsourced Location-based Services[J]. IEEE Transactions on Services Computing, 2021, 15(6):</w:t>
      </w:r>
    </w:p>
    <w:p w14:paraId="5CAC051B" w14:textId="77777777" w:rsidR="008732A9" w:rsidRDefault="00000000">
      <w:r>
        <w:t>[24] Tong Q, Li X, Miao Y, et al. Privacy-preserving Boolean Range Query with Temporal Access Control in Mobile Computing[J]. IEEE Transactions on Knowledge and Data Engineering, 2022, 35(5): 5159-5172.</w:t>
      </w:r>
      <w:r>
        <w:tab/>
      </w:r>
    </w:p>
    <w:p w14:paraId="4E4CC017" w14:textId="77777777" w:rsidR="008732A9" w:rsidRDefault="00000000">
      <w:r>
        <w:t>[25] Li Z, Ma J, Miao Y, et al. Enabling Efficient Privacy-Preserving Spatio-Temporal Location-Based Services for Smart Cities[J]. IEEE Internet of Things Journal, 2023.</w:t>
      </w:r>
    </w:p>
    <w:p w14:paraId="7171FFAE" w14:textId="77777777" w:rsidR="008732A9" w:rsidRDefault="008732A9"/>
    <w:p w14:paraId="3D6AA16F" w14:textId="77777777" w:rsidR="008732A9" w:rsidRDefault="00000000">
      <w:pPr>
        <w:rPr>
          <w:b/>
          <w:bCs/>
        </w:rPr>
      </w:pPr>
      <w:r>
        <w:rPr>
          <w:rFonts w:hint="eastAsia"/>
          <w:b/>
          <w:bCs/>
        </w:rPr>
        <w:t>4：创新点与项目特色：</w:t>
      </w:r>
    </w:p>
    <w:p w14:paraId="3EBFF677" w14:textId="77777777" w:rsidR="008732A9" w:rsidRDefault="00000000">
      <w:pPr>
        <w:ind w:firstLineChars="200" w:firstLine="420"/>
        <w:rPr>
          <w:color w:val="000000"/>
        </w:rPr>
      </w:pPr>
      <w:r>
        <w:rPr>
          <w:rFonts w:hint="eastAsia"/>
          <w:color w:val="000000"/>
        </w:rPr>
        <w:t>项目选题上，</w:t>
      </w:r>
      <w:r>
        <w:rPr>
          <w:color w:val="000000"/>
        </w:rPr>
        <w:t>本项目聚焦NIST征集的标准隐私增强密码学工具（PEC）中的一类关键技</w:t>
      </w:r>
      <w:r>
        <w:rPr>
          <w:rFonts w:hint="eastAsia"/>
          <w:color w:val="000000"/>
        </w:rPr>
        <w:t>术——密态数据检索技术，</w:t>
      </w:r>
      <w:r>
        <w:rPr>
          <w:color w:val="000000"/>
        </w:rPr>
        <w:t>面向移动互联网时代一类高价值数据——时空数据，考虑</w:t>
      </w:r>
      <w:r>
        <w:rPr>
          <w:rFonts w:hint="eastAsia"/>
          <w:color w:val="000000"/>
        </w:rPr>
        <w:t>计算与网络环境复杂的分布式存储环境，具有十分重要的实际应用前景；技术路线上，是密码学、（地理）</w:t>
      </w:r>
      <w:r>
        <w:rPr>
          <w:color w:val="000000"/>
        </w:rPr>
        <w:t>信息检索</w:t>
      </w:r>
      <w:r>
        <w:rPr>
          <w:rFonts w:hint="eastAsia"/>
          <w:color w:val="000000"/>
        </w:rPr>
        <w:t>、应用数学等多学科工具的融合创新。</w:t>
      </w:r>
    </w:p>
    <w:p w14:paraId="655F1695" w14:textId="77777777" w:rsidR="008732A9" w:rsidRDefault="00000000">
      <w:pPr>
        <w:ind w:firstLineChars="200" w:firstLine="420"/>
        <w:rPr>
          <w:color w:val="000000"/>
        </w:rPr>
      </w:pPr>
      <w:r>
        <w:rPr>
          <w:rFonts w:hint="eastAsia"/>
          <w:color w:val="000000"/>
        </w:rPr>
        <w:t>与此同时，本项目拟在云计算平台开展技术概念验证工作，对上述技术在当前环境的实际应用落实具有重要实践意义。</w:t>
      </w:r>
    </w:p>
    <w:p w14:paraId="0BF24CCA" w14:textId="77777777" w:rsidR="008732A9" w:rsidRDefault="008732A9">
      <w:pPr>
        <w:ind w:firstLineChars="200" w:firstLine="420"/>
      </w:pPr>
    </w:p>
    <w:p w14:paraId="6978A21E" w14:textId="77777777" w:rsidR="008732A9" w:rsidRDefault="008732A9"/>
    <w:p w14:paraId="53F056B4" w14:textId="77777777" w:rsidR="008732A9" w:rsidRDefault="00000000">
      <w:pPr>
        <w:rPr>
          <w:b/>
          <w:bCs/>
        </w:rPr>
      </w:pPr>
      <w:r>
        <w:rPr>
          <w:rFonts w:hint="eastAsia"/>
          <w:b/>
          <w:bCs/>
        </w:rPr>
        <w:t>5：技术路线、拟解决问题：</w:t>
      </w:r>
    </w:p>
    <w:p w14:paraId="463B1041" w14:textId="77777777" w:rsidR="008732A9" w:rsidRDefault="00000000">
      <w:pPr>
        <w:numPr>
          <w:ilvl w:val="0"/>
          <w:numId w:val="2"/>
        </w:numPr>
      </w:pPr>
      <w:r>
        <w:rPr>
          <w:rFonts w:hint="eastAsia"/>
        </w:rPr>
        <w:t>技术路线：</w:t>
      </w:r>
    </w:p>
    <w:p w14:paraId="62EB77C9" w14:textId="77777777" w:rsidR="008732A9" w:rsidRDefault="00000000">
      <w:pPr>
        <w:ind w:firstLineChars="200" w:firstLine="420"/>
      </w:pPr>
      <w:r>
        <w:rPr>
          <w:rFonts w:hint="eastAsia"/>
        </w:rPr>
        <w:t>对于研究内容一，本项目拟</w:t>
      </w:r>
      <w:r>
        <w:t>首先使用块空间文本数据编码方法对</w:t>
      </w:r>
      <w:r>
        <w:rPr>
          <w:rFonts w:hint="eastAsia"/>
        </w:rPr>
        <w:t>时空关键词</w:t>
      </w:r>
      <w:r>
        <w:t>数据进行统一编码索引，并基于DMPF和</w:t>
      </w:r>
      <w:r>
        <w:rPr>
          <w:rFonts w:hint="eastAsia"/>
        </w:rPr>
        <w:t>C</w:t>
      </w:r>
      <w:r>
        <w:t xml:space="preserve">uckoo </w:t>
      </w:r>
      <w:r>
        <w:rPr>
          <w:rFonts w:hint="eastAsia"/>
        </w:rPr>
        <w:t>H</w:t>
      </w:r>
      <w:r>
        <w:t>ash实现密态数据检索方案，该方案能够在不泄露搜索与访问模式的情况下，有效地计算出密文之间的内积，得到正确的返回结果 。此外，为了实现轻量级以及结果验证，我们</w:t>
      </w:r>
      <w:r>
        <w:rPr>
          <w:rFonts w:hint="eastAsia"/>
        </w:rPr>
        <w:t>还</w:t>
      </w:r>
      <w:r>
        <w:t>可基于</w:t>
      </w:r>
      <w:r>
        <w:rPr>
          <w:rFonts w:hint="eastAsia"/>
        </w:rPr>
        <w:t>HMAC</w:t>
      </w:r>
      <w:r>
        <w:t>，XHPRF、聚合MAC和不经意查询（oblivious query）对索引结构等设计一个结果验证机制。</w:t>
      </w:r>
    </w:p>
    <w:p w14:paraId="7E5F429E" w14:textId="77777777" w:rsidR="008732A9" w:rsidRDefault="00000000">
      <w:pPr>
        <w:ind w:firstLineChars="200" w:firstLine="420"/>
      </w:pPr>
      <w:r>
        <w:rPr>
          <w:rFonts w:hint="eastAsia"/>
        </w:rPr>
        <w:t>对于研究内容二，本项目拟采用</w:t>
      </w:r>
      <w:r>
        <w:t>一个适用于多用户文件访问权限认证的加密方式，即</w:t>
      </w:r>
      <w:r>
        <w:lastRenderedPageBreak/>
        <w:t>引入一个多项式函数记录每个文件结点的用户访问权限，接着，我们</w:t>
      </w:r>
      <w:r>
        <w:rPr>
          <w:color w:val="000000"/>
        </w:rPr>
        <w:t>通过授权算法为每一个拥有不同身份id的数据使用者生成授权密钥，然后，数据使用者通过授权密钥以及要搜索的</w:t>
      </w:r>
      <w:r>
        <w:rPr>
          <w:rFonts w:hint="eastAsia"/>
          <w:color w:val="000000"/>
        </w:rPr>
        <w:t>关键词</w:t>
      </w:r>
      <w:r>
        <w:rPr>
          <w:color w:val="000000"/>
        </w:rPr>
        <w:t>生成搜索陷门，最后云服务器通过搜索陷门，</w:t>
      </w:r>
      <w:r>
        <w:rPr>
          <w:rFonts w:hint="eastAsia"/>
          <w:color w:val="000000"/>
        </w:rPr>
        <w:t>匹配并返回</w:t>
      </w:r>
      <w:r>
        <w:rPr>
          <w:color w:val="000000"/>
        </w:rPr>
        <w:t>对应的数据</w:t>
      </w:r>
      <w:r>
        <w:rPr>
          <w:rFonts w:hint="eastAsia"/>
          <w:color w:val="000000"/>
        </w:rPr>
        <w:t>密文</w:t>
      </w:r>
      <w:r>
        <w:rPr>
          <w:color w:val="000000"/>
        </w:rPr>
        <w:t>。该方法</w:t>
      </w:r>
      <w:r>
        <w:rPr>
          <w:rFonts w:hint="eastAsia"/>
          <w:color w:val="000000"/>
        </w:rPr>
        <w:t>能够</w:t>
      </w:r>
      <w:r>
        <w:rPr>
          <w:color w:val="000000"/>
        </w:rPr>
        <w:t>保证云服务器无法根据</w:t>
      </w:r>
      <w:r>
        <w:rPr>
          <w:rFonts w:hint="eastAsia"/>
          <w:color w:val="000000"/>
        </w:rPr>
        <w:t>先前</w:t>
      </w:r>
      <w:r>
        <w:rPr>
          <w:color w:val="000000"/>
        </w:rPr>
        <w:t>的搜索陷门</w:t>
      </w:r>
      <w:r>
        <w:rPr>
          <w:rFonts w:hint="eastAsia"/>
          <w:color w:val="000000"/>
        </w:rPr>
        <w:t>查询到</w:t>
      </w:r>
      <w:r>
        <w:rPr>
          <w:color w:val="000000"/>
        </w:rPr>
        <w:t>后续</w:t>
      </w:r>
      <w:r>
        <w:rPr>
          <w:rFonts w:hint="eastAsia"/>
          <w:color w:val="000000"/>
        </w:rPr>
        <w:t>的更新</w:t>
      </w:r>
      <w:r>
        <w:rPr>
          <w:color w:val="000000"/>
        </w:rPr>
        <w:t>数据，实现了</w:t>
      </w:r>
      <w:r>
        <w:rPr>
          <w:rFonts w:hint="eastAsia"/>
          <w:color w:val="000000"/>
        </w:rPr>
        <w:t>查询方案的</w:t>
      </w:r>
      <w:r>
        <w:rPr>
          <w:color w:val="000000"/>
        </w:rPr>
        <w:t>前向安全。</w:t>
      </w:r>
    </w:p>
    <w:p w14:paraId="278B971E" w14:textId="77777777" w:rsidR="008732A9" w:rsidRDefault="00000000">
      <w:pPr>
        <w:ind w:firstLineChars="200" w:firstLine="420"/>
        <w:rPr>
          <w:bCs/>
          <w:color w:val="000000"/>
        </w:rPr>
      </w:pPr>
      <w:r>
        <w:rPr>
          <w:rFonts w:hint="eastAsia"/>
          <w:bCs/>
          <w:color w:val="000000"/>
        </w:rPr>
        <w:t>针对研究内容三，本项目拟采用WebAssembly（Wasm）提供原生性能以及选用高效的框架，同时在一些情况下也可以通过适当接口调用C/C++库进行集成。或者使用NativeScript或React Native等框架，在必要时调用原生模块实现高性能，编写跨平台的移动应用。</w:t>
      </w:r>
    </w:p>
    <w:p w14:paraId="31312D25" w14:textId="77777777" w:rsidR="008732A9" w:rsidRDefault="00000000">
      <w:r>
        <w:tab/>
      </w:r>
    </w:p>
    <w:p w14:paraId="469DB6B6" w14:textId="77777777" w:rsidR="008732A9" w:rsidRDefault="008732A9"/>
    <w:p w14:paraId="2B774EE4" w14:textId="77777777" w:rsidR="008732A9" w:rsidRDefault="00000000">
      <w:r>
        <w:rPr>
          <w:rFonts w:hint="eastAsia"/>
        </w:rPr>
        <w:t>2.拟解决问题：</w:t>
      </w:r>
    </w:p>
    <w:p w14:paraId="1B1A5473" w14:textId="77777777" w:rsidR="008732A9" w:rsidRPr="008732A9" w:rsidRDefault="00000000">
      <w:pPr>
        <w:rPr>
          <w:del w:id="24" w:author="PJC" w:date="2024-06-05T18:43:00Z"/>
          <w:rPrChange w:id="25" w:author="PJC" w:date="2024-06-05T18:43:00Z">
            <w:rPr>
              <w:del w:id="26" w:author="PJC" w:date="2024-06-05T18:43:00Z"/>
              <w:color w:val="BF4E14" w:themeColor="accent2" w:themeShade="BF"/>
            </w:rPr>
          </w:rPrChange>
        </w:rPr>
      </w:pPr>
      <w:del w:id="27" w:author="PJC" w:date="2024-06-05T18:43:00Z">
        <w:r>
          <w:rPr>
            <w:rFonts w:hint="eastAsia"/>
            <w:rPrChange w:id="28" w:author="PJC" w:date="2024-06-05T18:43:00Z">
              <w:rPr>
                <w:rFonts w:hint="eastAsia"/>
                <w:color w:val="BF4E14" w:themeColor="accent2" w:themeShade="BF"/>
              </w:rPr>
            </w:rPrChange>
          </w:rPr>
          <w:delText>围绕三项研究内容分别撰写</w:delText>
        </w:r>
      </w:del>
    </w:p>
    <w:p w14:paraId="5C268E87" w14:textId="77777777" w:rsidR="008732A9" w:rsidRPr="008732A9" w:rsidRDefault="00000000">
      <w:pPr>
        <w:numPr>
          <w:ilvl w:val="0"/>
          <w:numId w:val="5"/>
        </w:numPr>
        <w:rPr>
          <w:bCs/>
          <w:rPrChange w:id="29" w:author="PJC" w:date="2024-06-05T18:43:00Z">
            <w:rPr>
              <w:b/>
              <w:bCs/>
              <w:color w:val="BF4E14" w:themeColor="accent2" w:themeShade="BF"/>
            </w:rPr>
          </w:rPrChange>
        </w:rPr>
      </w:pPr>
      <w:r>
        <w:rPr>
          <w:rFonts w:hint="eastAsia"/>
          <w:bCs/>
          <w:rPrChange w:id="30" w:author="PJC" w:date="2024-06-05T18:43:00Z">
            <w:rPr>
              <w:rFonts w:hint="eastAsia"/>
              <w:b/>
              <w:bCs/>
              <w:color w:val="BF4E14" w:themeColor="accent2" w:themeShade="BF"/>
            </w:rPr>
          </w:rPrChange>
        </w:rPr>
        <w:t>分布式、多维数据、高效安全的统一索引</w:t>
      </w:r>
    </w:p>
    <w:p w14:paraId="4E36A736" w14:textId="77777777" w:rsidR="008732A9" w:rsidRDefault="00000000">
      <w:pPr>
        <w:rPr>
          <w:bCs/>
          <w:color w:val="000000"/>
        </w:rPr>
      </w:pPr>
      <w:r>
        <w:rPr>
          <w:bCs/>
          <w:color w:val="000000"/>
        </w:rPr>
        <w:t>在分布式、多维数据的复杂环境中如何实现高效且安全地统一索引是一个亟需解决的问题。解决此问题时，</w:t>
      </w:r>
      <w:r>
        <w:rPr>
          <w:rFonts w:hint="eastAsia"/>
          <w:bCs/>
          <w:color w:val="000000"/>
        </w:rPr>
        <w:t>本</w:t>
      </w:r>
      <w:r>
        <w:rPr>
          <w:bCs/>
          <w:color w:val="000000"/>
        </w:rPr>
        <w:t>研究将从分布式索引架构和多维数据索引结构入手，进行</w:t>
      </w:r>
      <w:r>
        <w:rPr>
          <w:rFonts w:hint="eastAsia"/>
          <w:bCs/>
          <w:color w:val="000000"/>
        </w:rPr>
        <w:t>相应</w:t>
      </w:r>
      <w:r>
        <w:rPr>
          <w:bCs/>
          <w:color w:val="000000"/>
        </w:rPr>
        <w:t>的</w:t>
      </w:r>
      <w:r>
        <w:rPr>
          <w:rFonts w:hint="eastAsia"/>
          <w:bCs/>
          <w:color w:val="000000"/>
        </w:rPr>
        <w:t>分析与</w:t>
      </w:r>
      <w:r>
        <w:rPr>
          <w:bCs/>
          <w:color w:val="000000"/>
        </w:rPr>
        <w:t>设计</w:t>
      </w:r>
      <w:r>
        <w:rPr>
          <w:rFonts w:hint="eastAsia"/>
          <w:bCs/>
          <w:color w:val="000000"/>
        </w:rPr>
        <w:t>，在提高方案查询效率</w:t>
      </w:r>
      <w:r>
        <w:rPr>
          <w:bCs/>
          <w:color w:val="000000"/>
        </w:rPr>
        <w:t>的同时保证数据的</w:t>
      </w:r>
      <w:r>
        <w:rPr>
          <w:rFonts w:hint="eastAsia"/>
          <w:bCs/>
          <w:color w:val="000000"/>
        </w:rPr>
        <w:t>一致性与</w:t>
      </w:r>
      <w:r>
        <w:rPr>
          <w:bCs/>
          <w:color w:val="000000"/>
        </w:rPr>
        <w:t>安全性。</w:t>
      </w:r>
    </w:p>
    <w:p w14:paraId="21B9981D" w14:textId="77777777" w:rsidR="008732A9" w:rsidRPr="008732A9" w:rsidRDefault="00000000">
      <w:pPr>
        <w:numPr>
          <w:ilvl w:val="0"/>
          <w:numId w:val="5"/>
        </w:numPr>
        <w:rPr>
          <w:bCs/>
          <w:rPrChange w:id="31" w:author="PJC" w:date="2024-06-05T18:43:00Z">
            <w:rPr>
              <w:b/>
              <w:bCs/>
              <w:color w:val="BF4E14" w:themeColor="accent2" w:themeShade="BF"/>
            </w:rPr>
          </w:rPrChange>
        </w:rPr>
      </w:pPr>
      <w:r>
        <w:rPr>
          <w:rFonts w:hint="eastAsia"/>
          <w:bCs/>
          <w:rPrChange w:id="32" w:author="PJC" w:date="2024-06-05T18:43:00Z">
            <w:rPr>
              <w:rFonts w:hint="eastAsia"/>
              <w:b/>
              <w:bCs/>
              <w:color w:val="BF4E14" w:themeColor="accent2" w:themeShade="BF"/>
            </w:rPr>
          </w:rPrChange>
        </w:rPr>
        <w:t>多用户，读写权限分离管控</w:t>
      </w:r>
    </w:p>
    <w:p w14:paraId="680D4DAD" w14:textId="77777777" w:rsidR="008732A9" w:rsidRDefault="00000000">
      <w:pPr>
        <w:rPr>
          <w:bCs/>
          <w:color w:val="000000"/>
        </w:rPr>
      </w:pPr>
      <w:r>
        <w:rPr>
          <w:rFonts w:hint="eastAsia"/>
          <w:bCs/>
          <w:color w:val="000000"/>
        </w:rPr>
        <w:t>在多用户环境中实现读写权限分离管控是一项复杂但必要的任务，在分布式系统中更是如此。在身份验证与授权、分布式系统数据访问权限管理、应用层的权限管理以及日志和监控的设计都是有必要且亟待解决的问题。</w:t>
      </w:r>
    </w:p>
    <w:p w14:paraId="6169C814" w14:textId="77777777" w:rsidR="008732A9" w:rsidRPr="008732A9" w:rsidRDefault="00000000">
      <w:pPr>
        <w:numPr>
          <w:ilvl w:val="0"/>
          <w:numId w:val="1"/>
        </w:numPr>
        <w:rPr>
          <w:bCs/>
          <w:rPrChange w:id="33" w:author="PJC" w:date="2024-06-05T18:43:00Z">
            <w:rPr>
              <w:b/>
              <w:bCs/>
              <w:color w:val="BF4E14" w:themeColor="accent2" w:themeShade="BF"/>
            </w:rPr>
          </w:rPrChange>
        </w:rPr>
      </w:pPr>
      <w:r>
        <w:rPr>
          <w:bCs/>
          <w:rPrChange w:id="34" w:author="PJC" w:date="2024-06-05T18:43:00Z">
            <w:rPr>
              <w:b/>
              <w:bCs/>
              <w:color w:val="BF4E14" w:themeColor="accent2" w:themeShade="BF"/>
            </w:rPr>
          </w:rPrChange>
        </w:rPr>
        <w:t>Web端或移动端</w:t>
      </w:r>
      <w:r>
        <w:rPr>
          <w:rFonts w:hint="eastAsia"/>
          <w:bCs/>
          <w:rPrChange w:id="35" w:author="PJC" w:date="2024-06-05T18:43:00Z">
            <w:rPr>
              <w:rFonts w:hint="eastAsia"/>
              <w:b/>
              <w:bCs/>
              <w:color w:val="BF4E14" w:themeColor="accent2" w:themeShade="BF"/>
            </w:rPr>
          </w:rPrChange>
        </w:rPr>
        <w:t>实现时，如何达到和</w:t>
      </w:r>
      <w:r>
        <w:rPr>
          <w:bCs/>
          <w:rPrChange w:id="36" w:author="PJC" w:date="2024-06-05T18:43:00Z">
            <w:rPr>
              <w:b/>
              <w:bCs/>
              <w:color w:val="BF4E14" w:themeColor="accent2" w:themeShade="BF"/>
            </w:rPr>
          </w:rPrChange>
        </w:rPr>
        <w:t>C/C++</w:t>
      </w:r>
      <w:r>
        <w:rPr>
          <w:rFonts w:hint="eastAsia"/>
          <w:bCs/>
          <w:rPrChange w:id="37" w:author="PJC" w:date="2024-06-05T18:43:00Z">
            <w:rPr>
              <w:rFonts w:hint="eastAsia"/>
              <w:b/>
              <w:bCs/>
              <w:color w:val="BF4E14" w:themeColor="accent2" w:themeShade="BF"/>
            </w:rPr>
          </w:rPrChange>
        </w:rPr>
        <w:t>实现的原生代码相当的效率</w:t>
      </w:r>
    </w:p>
    <w:p w14:paraId="322D8620" w14:textId="77777777" w:rsidR="008732A9" w:rsidRDefault="00000000">
      <w:pPr>
        <w:rPr>
          <w:bCs/>
          <w:color w:val="000000"/>
        </w:rPr>
      </w:pPr>
      <w:r>
        <w:rPr>
          <w:rFonts w:hint="eastAsia"/>
          <w:bCs/>
          <w:color w:val="000000"/>
        </w:rPr>
        <w:t>Web和移动端开发时多采用高级语言，存在性能上的一定损失。处于此类问题，</w:t>
      </w:r>
    </w:p>
    <w:p w14:paraId="177F51D2" w14:textId="77777777" w:rsidR="008732A9" w:rsidRDefault="00000000">
      <w:pPr>
        <w:rPr>
          <w:bCs/>
          <w:color w:val="000000"/>
        </w:rPr>
      </w:pPr>
      <w:r>
        <w:rPr>
          <w:rFonts w:hint="eastAsia"/>
          <w:bCs/>
          <w:color w:val="000000"/>
        </w:rPr>
        <w:t>本项目拟通过调研并采用一些已有的方法提高实现方案的性能。</w:t>
      </w:r>
    </w:p>
    <w:p w14:paraId="0A7290C0" w14:textId="77777777" w:rsidR="008732A9" w:rsidRDefault="008732A9">
      <w:pPr>
        <w:rPr>
          <w:b/>
          <w:bCs/>
          <w:color w:val="BF4E14" w:themeColor="accent2" w:themeShade="BF"/>
        </w:rPr>
      </w:pPr>
    </w:p>
    <w:p w14:paraId="6827D6B6" w14:textId="77777777" w:rsidR="008732A9" w:rsidRDefault="008732A9">
      <w:pPr>
        <w:rPr>
          <w:b/>
          <w:bCs/>
          <w:color w:val="BF4E14" w:themeColor="accent2" w:themeShade="BF"/>
        </w:rPr>
      </w:pPr>
    </w:p>
    <w:p w14:paraId="5B64F076" w14:textId="77777777" w:rsidR="008732A9" w:rsidRDefault="00000000">
      <w:pPr>
        <w:rPr>
          <w:b/>
          <w:bCs/>
        </w:rPr>
      </w:pPr>
      <w:r>
        <w:rPr>
          <w:rFonts w:hint="eastAsia"/>
          <w:b/>
          <w:bCs/>
        </w:rPr>
        <w:t>6：项目研究进度安排及成员分工</w:t>
      </w:r>
      <w:r>
        <w:rPr>
          <w:b/>
          <w:bCs/>
        </w:rPr>
        <w:t>:</w:t>
      </w:r>
    </w:p>
    <w:p w14:paraId="4A69D1BB" w14:textId="77777777" w:rsidR="008732A9" w:rsidRDefault="00000000">
      <w:r>
        <w:rPr>
          <w:rFonts w:hint="eastAsia"/>
        </w:rPr>
        <w:t>（本项目实施的主要时间节点、对应的阶段性任务目标；将研究任务进行具体细化分工，责任到人，任务量饱满；可观测、可检查）：</w:t>
      </w:r>
    </w:p>
    <w:p w14:paraId="589FDE3B" w14:textId="77777777" w:rsidR="008732A9" w:rsidRDefault="008732A9"/>
    <w:p w14:paraId="081D5B79" w14:textId="77777777" w:rsidR="008732A9" w:rsidRDefault="00000000">
      <w:r>
        <w:rPr>
          <w:rFonts w:hint="eastAsia"/>
        </w:rPr>
        <w:t>（1）2024.6-2024.9：基础知识学习，研读领域内相关基础性文献，同时补充相关必备理论知识。包括：初等数论、密码学基础、可搜索加密、</w:t>
      </w:r>
      <w:r>
        <w:rPr>
          <w:rFonts w:hint="eastAsia"/>
          <w:color w:val="000000"/>
        </w:rPr>
        <w:t>多方安全计算等密码学基础技术原理、分布式系统和云计算相关内容、web开发入门、移动端开发入门（包括java、Kotlin等必备前置编程语言知识）等。</w:t>
      </w:r>
    </w:p>
    <w:p w14:paraId="694AE2DB" w14:textId="77777777" w:rsidR="008732A9" w:rsidRDefault="008732A9"/>
    <w:p w14:paraId="78EDEAB5" w14:textId="77777777" w:rsidR="008732A9" w:rsidRDefault="00000000">
      <w:r>
        <w:t>（2）2024.10-2025.7：设计基于分布式系统的多用户可搜索加密方案，并完成C/C++实现到移动端或网页端的低效率损失的移植。努力解决验证方案的理论可行性和实际实现，同时撰写方案设计和分析报告。</w:t>
      </w:r>
    </w:p>
    <w:p w14:paraId="5A522B52" w14:textId="77777777" w:rsidR="008732A9" w:rsidRDefault="008732A9"/>
    <w:p w14:paraId="1D54D583" w14:textId="77777777" w:rsidR="008732A9" w:rsidRDefault="00000000">
      <w:r>
        <w:t>（3）2024.8-2024.9：整理、改进项目成果，并完成结题报告。</w:t>
      </w:r>
    </w:p>
    <w:p w14:paraId="5A8FCB92" w14:textId="77777777" w:rsidR="008732A9" w:rsidRDefault="008732A9"/>
    <w:p w14:paraId="598176BB" w14:textId="77777777" w:rsidR="008732A9" w:rsidRDefault="00000000">
      <w:pPr>
        <w:rPr>
          <w:b/>
          <w:color w:val="FF0000"/>
        </w:rPr>
      </w:pPr>
      <w:r>
        <w:rPr>
          <w:b/>
          <w:color w:val="FF0000"/>
        </w:rPr>
        <w:t>7*已有基础</w:t>
      </w:r>
    </w:p>
    <w:p w14:paraId="56B4C3D7" w14:textId="095A1FA1" w:rsidR="008732A9" w:rsidRDefault="00000000">
      <w:pPr>
        <w:rPr>
          <w:rFonts w:hint="eastAsia"/>
          <w:b/>
          <w:color w:val="FF0000"/>
        </w:rPr>
      </w:pPr>
      <w:r>
        <w:rPr>
          <w:b/>
          <w:color w:val="FF0000"/>
        </w:rPr>
        <w:t>此条目先前忘记在word里提及了，问了下舍友他们说是自己有积累填自己的，也可以填导师的。我们好像对这个研究才刚开始没什么研究。然后第二点缺少条件他们写的是暂无。</w:t>
      </w:r>
      <w:r>
        <w:rPr>
          <w:b/>
          <w:color w:val="FF0000"/>
        </w:rPr>
        <w:lastRenderedPageBreak/>
        <w:t>暂时先都填了暂无。</w:t>
      </w:r>
      <w:ins w:id="38" w:author="加贝 王" w:date="2024-06-05T21:19:00Z" w16du:dateUtc="2024-06-05T13:19:00Z">
        <w:r w:rsidR="00DD3F62">
          <w:rPr>
            <w:rFonts w:hint="eastAsia"/>
            <w:b/>
            <w:color w:val="FF0000"/>
          </w:rPr>
          <w:t>可写暂无</w:t>
        </w:r>
      </w:ins>
    </w:p>
    <w:p w14:paraId="6FC9FC20" w14:textId="77777777" w:rsidR="008732A9" w:rsidRDefault="00000000">
      <w:pPr>
        <w:rPr>
          <w:color w:val="000000"/>
        </w:rPr>
      </w:pPr>
      <w:r>
        <w:rPr>
          <w:noProof/>
          <w:color w:val="000000"/>
        </w:rPr>
        <w:drawing>
          <wp:inline distT="0" distB="0" distL="0" distR="0" wp14:anchorId="7B0387AA" wp14:editId="51788CE7">
            <wp:extent cx="4914900" cy="2343150"/>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8"/>
                    <a:stretch/>
                  </pic:blipFill>
                  <pic:spPr>
                    <a:xfrm>
                      <a:off x="0" y="0"/>
                      <a:ext cx="4914900" cy="2343150"/>
                    </a:xfrm>
                    <a:prstGeom prst="rect">
                      <a:avLst/>
                    </a:prstGeom>
                  </pic:spPr>
                </pic:pic>
              </a:graphicData>
            </a:graphic>
          </wp:inline>
        </w:drawing>
      </w:r>
    </w:p>
    <w:p w14:paraId="32DA3C7B" w14:textId="77777777" w:rsidR="008732A9" w:rsidRDefault="008732A9"/>
    <w:p w14:paraId="794F010A" w14:textId="77777777" w:rsidR="008732A9" w:rsidRDefault="00000000">
      <w:pPr>
        <w:rPr>
          <w:b/>
          <w:bCs/>
        </w:rPr>
      </w:pPr>
      <w:r>
        <w:rPr>
          <w:rFonts w:hint="eastAsia"/>
          <w:b/>
          <w:bCs/>
        </w:rPr>
        <w:t>Part4 经费预算</w:t>
      </w:r>
    </w:p>
    <w:p w14:paraId="66E7CBF9" w14:textId="77777777" w:rsidR="008732A9" w:rsidRDefault="00000000">
      <w:r>
        <w:rPr>
          <w:rFonts w:hint="eastAsia"/>
        </w:rPr>
        <w:t>此处经费预算昨晚交流后存在不确定事项，待解决。</w:t>
      </w:r>
    </w:p>
    <w:p w14:paraId="65890CA9" w14:textId="77777777" w:rsidR="008732A9" w:rsidRDefault="00000000">
      <w:r>
        <w:rPr>
          <w:noProof/>
        </w:rPr>
        <w:drawing>
          <wp:inline distT="0" distB="0" distL="0" distR="0" wp14:anchorId="18C25568" wp14:editId="7253484D">
            <wp:extent cx="5274310" cy="200914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9"/>
                    <a:stretch>
                      <a:fillRect/>
                    </a:stretch>
                  </pic:blipFill>
                  <pic:spPr>
                    <a:xfrm>
                      <a:off x="0" y="0"/>
                      <a:ext cx="5274310" cy="2009140"/>
                    </a:xfrm>
                    <a:prstGeom prst="rect">
                      <a:avLst/>
                    </a:prstGeom>
                  </pic:spPr>
                </pic:pic>
              </a:graphicData>
            </a:graphic>
          </wp:inline>
        </w:drawing>
      </w:r>
    </w:p>
    <w:p w14:paraId="55B79D3D" w14:textId="77777777" w:rsidR="008732A9" w:rsidRDefault="00000000">
      <w:pPr>
        <w:rPr>
          <w:b/>
          <w:bCs/>
          <w:color w:val="BF4E14" w:themeColor="accent2" w:themeShade="BF"/>
        </w:rPr>
      </w:pPr>
      <w:r>
        <w:rPr>
          <w:rFonts w:hint="eastAsia"/>
          <w:b/>
          <w:bCs/>
          <w:color w:val="BF4E14" w:themeColor="accent2" w:themeShade="BF"/>
        </w:rPr>
        <w:t>经费参考如下：</w:t>
      </w:r>
    </w:p>
    <w:p w14:paraId="001811F1" w14:textId="77777777" w:rsidR="008732A9" w:rsidRDefault="00000000">
      <w:pPr>
        <w:rPr>
          <w:b/>
          <w:bCs/>
          <w:color w:val="BF4E14" w:themeColor="accent2" w:themeShade="BF"/>
        </w:rPr>
      </w:pPr>
      <w:r>
        <w:rPr>
          <w:rFonts w:hint="eastAsia"/>
          <w:b/>
          <w:bCs/>
          <w:color w:val="BF4E14" w:themeColor="accent2" w:themeShade="BF"/>
        </w:rPr>
        <w:t>总经费：</w:t>
      </w:r>
      <w:r>
        <w:rPr>
          <w:b/>
          <w:bCs/>
          <w:color w:val="BF4E14" w:themeColor="accent2" w:themeShade="BF"/>
        </w:rPr>
        <w:t>600</w:t>
      </w:r>
    </w:p>
    <w:p w14:paraId="367509CB" w14:textId="77777777" w:rsidR="008732A9" w:rsidRDefault="00000000">
      <w:pPr>
        <w:rPr>
          <w:b/>
          <w:bCs/>
          <w:color w:val="BF4E14" w:themeColor="accent2" w:themeShade="BF"/>
        </w:rPr>
      </w:pPr>
      <w:r>
        <w:rPr>
          <w:b/>
          <w:bCs/>
          <w:color w:val="BF4E14" w:themeColor="accent2" w:themeShade="BF"/>
        </w:rPr>
        <w:t>1. 业务费 - 文献检索费：300元 用途 检索相关资料</w:t>
      </w:r>
    </w:p>
    <w:p w14:paraId="43056FEA" w14:textId="77777777" w:rsidR="008732A9" w:rsidRDefault="00000000">
      <w:pPr>
        <w:rPr>
          <w:b/>
          <w:bCs/>
          <w:color w:val="BF4E14" w:themeColor="accent2" w:themeShade="BF"/>
        </w:rPr>
      </w:pPr>
      <w:r>
        <w:rPr>
          <w:b/>
          <w:bCs/>
          <w:color w:val="BF4E14" w:themeColor="accent2" w:themeShade="BF"/>
        </w:rPr>
        <w:t>2. 材料费 - 300 元 用途：用于资料文印、交通等</w:t>
      </w:r>
    </w:p>
    <w:p w14:paraId="42A329D7" w14:textId="77777777" w:rsidR="008732A9" w:rsidRDefault="00000000">
      <w:pPr>
        <w:rPr>
          <w:b/>
          <w:bCs/>
          <w:color w:val="FF0000"/>
        </w:rPr>
      </w:pPr>
      <w:r>
        <w:rPr>
          <w:b/>
          <w:bCs/>
          <w:color w:val="FF0000"/>
        </w:rPr>
        <w:t>*系统要求分开写前半阶段和后半阶段，我先对半填了</w:t>
      </w:r>
    </w:p>
    <w:p w14:paraId="0889020A" w14:textId="77777777" w:rsidR="008732A9" w:rsidRDefault="008732A9">
      <w:pPr>
        <w:rPr>
          <w:b/>
          <w:bCs/>
          <w:color w:val="BF4E14" w:themeColor="accent2" w:themeShade="BF"/>
        </w:rPr>
      </w:pPr>
    </w:p>
    <w:p w14:paraId="0B1FE073" w14:textId="77777777" w:rsidR="008732A9" w:rsidRDefault="00000000">
      <w:r>
        <w:rPr>
          <w:rFonts w:hint="eastAsia"/>
          <w:b/>
          <w:bCs/>
        </w:rPr>
        <w:t>Part5 上传附件</w:t>
      </w:r>
    </w:p>
    <w:p w14:paraId="60F252B3" w14:textId="77777777" w:rsidR="008732A9" w:rsidRDefault="00000000">
      <w:r>
        <w:rPr>
          <w:rFonts w:hint="eastAsia"/>
        </w:rPr>
        <w:t>此部分内容经沟通应该没有需要填写的部分。</w:t>
      </w:r>
    </w:p>
    <w:sectPr w:rsidR="008732A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3" w:author="加贝 王" w:date="2024-06-05T21:18:00Z" w:initials="加王">
    <w:p w14:paraId="7DEB3DBB" w14:textId="77777777" w:rsidR="00B10346" w:rsidRDefault="00B10346">
      <w:pPr>
        <w:pStyle w:val="aa"/>
      </w:pPr>
      <w:r>
        <w:rPr>
          <w:rStyle w:val="ac"/>
        </w:rPr>
        <w:annotationRef/>
      </w:r>
      <w:r>
        <w:t>不清楚什么含义？</w:t>
      </w:r>
    </w:p>
    <w:p w14:paraId="44AC2E50" w14:textId="77777777" w:rsidR="00B10346" w:rsidRDefault="00B10346">
      <w:pPr>
        <w:pStyle w:val="aa"/>
      </w:pPr>
      <w:r>
        <w:t>建议按照以下思路：</w:t>
      </w:r>
      <w:r>
        <w:br/>
        <w:t>1、云计算/云存储给用户带来便利的同时，也使用户的敏感数据面临极大的泄露风险。</w:t>
      </w:r>
      <w:r>
        <w:br/>
        <w:t>2、可搜索加密的提出，为xxx提供了解决方案。</w:t>
      </w:r>
    </w:p>
    <w:p w14:paraId="2B6A9C5B" w14:textId="77777777" w:rsidR="00B10346" w:rsidRDefault="00B10346" w:rsidP="000A4E9D">
      <w:pPr>
        <w:pStyle w:val="aa"/>
      </w:pPr>
      <w:r>
        <w:t>3、然后再论述相关发展现状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6A9C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37E95D" w16cex:dateUtc="2024-06-05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6A9C5B" w16cid:durableId="4937E9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52466" w14:textId="77777777" w:rsidR="00C25578" w:rsidRDefault="00C25578">
      <w:r>
        <w:separator/>
      </w:r>
    </w:p>
  </w:endnote>
  <w:endnote w:type="continuationSeparator" w:id="0">
    <w:p w14:paraId="42FD4568" w14:textId="77777777" w:rsidR="00C25578" w:rsidRDefault="00C25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0CE0E" w14:textId="77777777" w:rsidR="00C25578" w:rsidRDefault="00C25578">
      <w:r>
        <w:separator/>
      </w:r>
    </w:p>
  </w:footnote>
  <w:footnote w:type="continuationSeparator" w:id="0">
    <w:p w14:paraId="264EEE24" w14:textId="77777777" w:rsidR="00C25578" w:rsidRDefault="00C25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205925"/>
    <w:multiLevelType w:val="multilevel"/>
    <w:tmpl w:val="BF205925"/>
    <w:lvl w:ilvl="0">
      <w:start w:val="3"/>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 w15:restartNumberingAfterBreak="0">
    <w:nsid w:val="CF092B84"/>
    <w:multiLevelType w:val="multilevel"/>
    <w:tmpl w:val="CF092B84"/>
    <w:lvl w:ilvl="0">
      <w:start w:val="1"/>
      <w:numFmt w:val="decimal"/>
      <w:lvlText w:val="%1、"/>
      <w:lvlJc w:val="left"/>
      <w:pPr>
        <w:ind w:left="756" w:hanging="336"/>
      </w:pPr>
      <w:rPr>
        <w:rFonts w:asciiTheme="minorHAnsi" w:eastAsiaTheme="minorEastAsia" w:hAnsiTheme="minorHAnsi" w:cstheme="minorBidi" w:hint="eastAsia"/>
        <w:b w:val="0"/>
        <w:bCs/>
        <w:color w:val="000000"/>
        <w:w w:val="100"/>
        <w:kern w:val="2"/>
        <w:sz w:val="21"/>
        <w:szCs w:val="22"/>
        <w:lang w:val="en-US" w:eastAsia="zh-CN" w:bidi="ar-SA"/>
      </w:rPr>
    </w:lvl>
    <w:lvl w:ilvl="1">
      <w:start w:val="1"/>
      <w:numFmt w:val="lowerLetter"/>
      <w:lvlText w:val="%2)"/>
      <w:lvlJc w:val="left"/>
      <w:pPr>
        <w:ind w:left="1176" w:hanging="336"/>
      </w:pPr>
    </w:lvl>
    <w:lvl w:ilvl="2">
      <w:start w:val="1"/>
      <w:numFmt w:val="lowerRoman"/>
      <w:lvlText w:val="%3)"/>
      <w:lvlJc w:val="left"/>
      <w:pPr>
        <w:ind w:left="1596" w:hanging="336"/>
      </w:pPr>
    </w:lvl>
    <w:lvl w:ilvl="3">
      <w:start w:val="1"/>
      <w:numFmt w:val="decimal"/>
      <w:lvlText w:val="%4、"/>
      <w:lvlJc w:val="left"/>
      <w:pPr>
        <w:ind w:left="2016" w:hanging="336"/>
      </w:pPr>
    </w:lvl>
    <w:lvl w:ilvl="4">
      <w:start w:val="1"/>
      <w:numFmt w:val="lowerLetter"/>
      <w:lvlText w:val="%5)"/>
      <w:lvlJc w:val="left"/>
      <w:pPr>
        <w:ind w:left="2436" w:hanging="336"/>
      </w:pPr>
    </w:lvl>
    <w:lvl w:ilvl="5">
      <w:start w:val="1"/>
      <w:numFmt w:val="lowerRoman"/>
      <w:lvlText w:val="%6)"/>
      <w:lvlJc w:val="left"/>
      <w:pPr>
        <w:ind w:left="2856" w:hanging="336"/>
      </w:pPr>
    </w:lvl>
    <w:lvl w:ilvl="6">
      <w:start w:val="1"/>
      <w:numFmt w:val="decimal"/>
      <w:lvlText w:val="%7、"/>
      <w:lvlJc w:val="left"/>
      <w:pPr>
        <w:ind w:left="3276" w:hanging="336"/>
      </w:pPr>
    </w:lvl>
    <w:lvl w:ilvl="7">
      <w:start w:val="1"/>
      <w:numFmt w:val="lowerLetter"/>
      <w:lvlText w:val="%8)"/>
      <w:lvlJc w:val="left"/>
      <w:pPr>
        <w:ind w:left="3696" w:hanging="336"/>
      </w:pPr>
    </w:lvl>
    <w:lvl w:ilvl="8">
      <w:start w:val="1"/>
      <w:numFmt w:val="lowerRoman"/>
      <w:lvlText w:val="%9)"/>
      <w:lvlJc w:val="left"/>
      <w:pPr>
        <w:ind w:left="4116" w:hanging="336"/>
      </w:pPr>
    </w:lvl>
  </w:abstractNum>
  <w:abstractNum w:abstractNumId="2" w15:restartNumberingAfterBreak="0">
    <w:nsid w:val="FA3D71D7"/>
    <w:multiLevelType w:val="singleLevel"/>
    <w:tmpl w:val="FA3D71D7"/>
    <w:lvl w:ilvl="0">
      <w:start w:val="1"/>
      <w:numFmt w:val="decimal"/>
      <w:suff w:val="nothing"/>
      <w:lvlText w:val="（%1）"/>
      <w:lvlJc w:val="left"/>
    </w:lvl>
  </w:abstractNum>
  <w:abstractNum w:abstractNumId="3" w15:restartNumberingAfterBreak="0">
    <w:nsid w:val="0053208E"/>
    <w:multiLevelType w:val="multilevel"/>
    <w:tmpl w:val="0053208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41D2052B"/>
    <w:multiLevelType w:val="singleLevel"/>
    <w:tmpl w:val="41D2052B"/>
    <w:lvl w:ilvl="0">
      <w:start w:val="1"/>
      <w:numFmt w:val="decimal"/>
      <w:suff w:val="space"/>
      <w:lvlText w:val="(%1)"/>
      <w:lvlJc w:val="left"/>
    </w:lvl>
  </w:abstractNum>
  <w:abstractNum w:abstractNumId="5" w15:restartNumberingAfterBreak="0">
    <w:nsid w:val="59ADCABA"/>
    <w:multiLevelType w:val="multilevel"/>
    <w:tmpl w:val="59ADCABA"/>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num w:numId="1" w16cid:durableId="1297370765">
    <w:abstractNumId w:val="0"/>
  </w:num>
  <w:num w:numId="2" w16cid:durableId="48116540">
    <w:abstractNumId w:val="5"/>
  </w:num>
  <w:num w:numId="3" w16cid:durableId="1309240350">
    <w:abstractNumId w:val="3"/>
  </w:num>
  <w:num w:numId="4" w16cid:durableId="976372165">
    <w:abstractNumId w:val="1"/>
  </w:num>
  <w:num w:numId="5" w16cid:durableId="1642883832">
    <w:abstractNumId w:val="4"/>
  </w:num>
  <w:num w:numId="6" w16cid:durableId="11129378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加贝 王">
    <w15:presenceInfo w15:providerId="Windows Live" w15:userId="6fbc113eb652ea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trackRevisions/>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kyODhiYzhmMmE2ZGFlZmQ0NGFlYTg5OTllOThlZGYifQ=="/>
  </w:docVars>
  <w:rsids>
    <w:rsidRoot w:val="001C7771"/>
    <w:rsid w:val="00006177"/>
    <w:rsid w:val="00021A34"/>
    <w:rsid w:val="000270CF"/>
    <w:rsid w:val="0003161C"/>
    <w:rsid w:val="00032D6F"/>
    <w:rsid w:val="00042D15"/>
    <w:rsid w:val="00046668"/>
    <w:rsid w:val="00052F18"/>
    <w:rsid w:val="00061D34"/>
    <w:rsid w:val="000627C4"/>
    <w:rsid w:val="000645A7"/>
    <w:rsid w:val="0009148F"/>
    <w:rsid w:val="00093C8D"/>
    <w:rsid w:val="00095EDE"/>
    <w:rsid w:val="000B429F"/>
    <w:rsid w:val="000C22C2"/>
    <w:rsid w:val="000C79A3"/>
    <w:rsid w:val="000E3D32"/>
    <w:rsid w:val="000E5337"/>
    <w:rsid w:val="00126ACD"/>
    <w:rsid w:val="00127949"/>
    <w:rsid w:val="001318F7"/>
    <w:rsid w:val="00147009"/>
    <w:rsid w:val="001507CA"/>
    <w:rsid w:val="00167558"/>
    <w:rsid w:val="0016761E"/>
    <w:rsid w:val="001906B8"/>
    <w:rsid w:val="001911ED"/>
    <w:rsid w:val="001A3FFB"/>
    <w:rsid w:val="001A41CD"/>
    <w:rsid w:val="001C390E"/>
    <w:rsid w:val="001C534F"/>
    <w:rsid w:val="001C649F"/>
    <w:rsid w:val="001C7771"/>
    <w:rsid w:val="001E1EB4"/>
    <w:rsid w:val="001F1EDF"/>
    <w:rsid w:val="002025C2"/>
    <w:rsid w:val="0020785C"/>
    <w:rsid w:val="00210407"/>
    <w:rsid w:val="00216089"/>
    <w:rsid w:val="00235B11"/>
    <w:rsid w:val="0023777E"/>
    <w:rsid w:val="00240745"/>
    <w:rsid w:val="0027605E"/>
    <w:rsid w:val="002906DB"/>
    <w:rsid w:val="0029469F"/>
    <w:rsid w:val="002A1488"/>
    <w:rsid w:val="002E4DA8"/>
    <w:rsid w:val="002F1D18"/>
    <w:rsid w:val="002F4078"/>
    <w:rsid w:val="00300652"/>
    <w:rsid w:val="0030344D"/>
    <w:rsid w:val="0032281B"/>
    <w:rsid w:val="003235CE"/>
    <w:rsid w:val="003360ED"/>
    <w:rsid w:val="00341AF8"/>
    <w:rsid w:val="003A0AC4"/>
    <w:rsid w:val="003A37A1"/>
    <w:rsid w:val="003C0047"/>
    <w:rsid w:val="0042736E"/>
    <w:rsid w:val="00440867"/>
    <w:rsid w:val="00440F6D"/>
    <w:rsid w:val="0045231A"/>
    <w:rsid w:val="0045306F"/>
    <w:rsid w:val="00484448"/>
    <w:rsid w:val="004A1117"/>
    <w:rsid w:val="004D30AE"/>
    <w:rsid w:val="004E2E8B"/>
    <w:rsid w:val="004F2AC9"/>
    <w:rsid w:val="00506A3D"/>
    <w:rsid w:val="005139E2"/>
    <w:rsid w:val="005148AE"/>
    <w:rsid w:val="005278CB"/>
    <w:rsid w:val="00536AB2"/>
    <w:rsid w:val="00552D4C"/>
    <w:rsid w:val="005627CC"/>
    <w:rsid w:val="00567F10"/>
    <w:rsid w:val="00586DE3"/>
    <w:rsid w:val="005A2116"/>
    <w:rsid w:val="005A6C4D"/>
    <w:rsid w:val="005C11A1"/>
    <w:rsid w:val="005C277D"/>
    <w:rsid w:val="005C4CFC"/>
    <w:rsid w:val="00623DA1"/>
    <w:rsid w:val="006249FF"/>
    <w:rsid w:val="00640B36"/>
    <w:rsid w:val="006438C0"/>
    <w:rsid w:val="00653204"/>
    <w:rsid w:val="00674410"/>
    <w:rsid w:val="00685662"/>
    <w:rsid w:val="00695259"/>
    <w:rsid w:val="006A483A"/>
    <w:rsid w:val="006A5C3A"/>
    <w:rsid w:val="006C58B7"/>
    <w:rsid w:val="006E7463"/>
    <w:rsid w:val="006E7CF0"/>
    <w:rsid w:val="0070083F"/>
    <w:rsid w:val="007055DC"/>
    <w:rsid w:val="00724674"/>
    <w:rsid w:val="00745126"/>
    <w:rsid w:val="007941E3"/>
    <w:rsid w:val="007974CB"/>
    <w:rsid w:val="007A2825"/>
    <w:rsid w:val="007A6BA7"/>
    <w:rsid w:val="007D0BD0"/>
    <w:rsid w:val="007E01E1"/>
    <w:rsid w:val="007E4DD9"/>
    <w:rsid w:val="007F5FE9"/>
    <w:rsid w:val="008035BC"/>
    <w:rsid w:val="00806AD4"/>
    <w:rsid w:val="008131C6"/>
    <w:rsid w:val="00825833"/>
    <w:rsid w:val="0082605D"/>
    <w:rsid w:val="00836532"/>
    <w:rsid w:val="00851097"/>
    <w:rsid w:val="00861A4F"/>
    <w:rsid w:val="008732A9"/>
    <w:rsid w:val="008756EE"/>
    <w:rsid w:val="0088644A"/>
    <w:rsid w:val="008972A6"/>
    <w:rsid w:val="008A1FC8"/>
    <w:rsid w:val="008A2A8B"/>
    <w:rsid w:val="008C1AC1"/>
    <w:rsid w:val="008C5EFA"/>
    <w:rsid w:val="008C6256"/>
    <w:rsid w:val="008C78FC"/>
    <w:rsid w:val="008E6FC8"/>
    <w:rsid w:val="008F04FE"/>
    <w:rsid w:val="00905C80"/>
    <w:rsid w:val="00910656"/>
    <w:rsid w:val="0092088A"/>
    <w:rsid w:val="00935E9A"/>
    <w:rsid w:val="00960EE2"/>
    <w:rsid w:val="0096530B"/>
    <w:rsid w:val="0098361C"/>
    <w:rsid w:val="00991A01"/>
    <w:rsid w:val="00996B21"/>
    <w:rsid w:val="009B3F50"/>
    <w:rsid w:val="009D2377"/>
    <w:rsid w:val="009D2537"/>
    <w:rsid w:val="009D77BB"/>
    <w:rsid w:val="009E2460"/>
    <w:rsid w:val="009F13DC"/>
    <w:rsid w:val="00A137C3"/>
    <w:rsid w:val="00A14389"/>
    <w:rsid w:val="00A4720B"/>
    <w:rsid w:val="00A61B8A"/>
    <w:rsid w:val="00A61DF1"/>
    <w:rsid w:val="00A623FF"/>
    <w:rsid w:val="00A716AE"/>
    <w:rsid w:val="00A810DA"/>
    <w:rsid w:val="00A9318B"/>
    <w:rsid w:val="00A941B9"/>
    <w:rsid w:val="00AA4BED"/>
    <w:rsid w:val="00AA7684"/>
    <w:rsid w:val="00AA769C"/>
    <w:rsid w:val="00AC3A3A"/>
    <w:rsid w:val="00AC6972"/>
    <w:rsid w:val="00AE0715"/>
    <w:rsid w:val="00B06E64"/>
    <w:rsid w:val="00B06F34"/>
    <w:rsid w:val="00B10346"/>
    <w:rsid w:val="00B1062F"/>
    <w:rsid w:val="00B6638C"/>
    <w:rsid w:val="00B714B8"/>
    <w:rsid w:val="00B77DD3"/>
    <w:rsid w:val="00B81A20"/>
    <w:rsid w:val="00B82916"/>
    <w:rsid w:val="00BB240B"/>
    <w:rsid w:val="00BB65BC"/>
    <w:rsid w:val="00BC0449"/>
    <w:rsid w:val="00BD39E8"/>
    <w:rsid w:val="00BE3EBA"/>
    <w:rsid w:val="00BE63DF"/>
    <w:rsid w:val="00BE6E58"/>
    <w:rsid w:val="00C06F05"/>
    <w:rsid w:val="00C2170F"/>
    <w:rsid w:val="00C219DB"/>
    <w:rsid w:val="00C25578"/>
    <w:rsid w:val="00C364C3"/>
    <w:rsid w:val="00C71096"/>
    <w:rsid w:val="00C760B6"/>
    <w:rsid w:val="00C8157F"/>
    <w:rsid w:val="00C96141"/>
    <w:rsid w:val="00C97A90"/>
    <w:rsid w:val="00CC273E"/>
    <w:rsid w:val="00CC6FCF"/>
    <w:rsid w:val="00CD0217"/>
    <w:rsid w:val="00CE2D71"/>
    <w:rsid w:val="00CE4BA3"/>
    <w:rsid w:val="00CE50CC"/>
    <w:rsid w:val="00CF0CD2"/>
    <w:rsid w:val="00CF76D6"/>
    <w:rsid w:val="00D0438B"/>
    <w:rsid w:val="00D12C3E"/>
    <w:rsid w:val="00D3454E"/>
    <w:rsid w:val="00D4006E"/>
    <w:rsid w:val="00D45838"/>
    <w:rsid w:val="00D569F4"/>
    <w:rsid w:val="00D5739D"/>
    <w:rsid w:val="00D744C1"/>
    <w:rsid w:val="00D84391"/>
    <w:rsid w:val="00DA47EC"/>
    <w:rsid w:val="00DB171A"/>
    <w:rsid w:val="00DB64E3"/>
    <w:rsid w:val="00DC1EC4"/>
    <w:rsid w:val="00DC49FB"/>
    <w:rsid w:val="00DD2A10"/>
    <w:rsid w:val="00DD3F62"/>
    <w:rsid w:val="00DE0B75"/>
    <w:rsid w:val="00DE6DD4"/>
    <w:rsid w:val="00E22FCA"/>
    <w:rsid w:val="00E2415D"/>
    <w:rsid w:val="00E56EB2"/>
    <w:rsid w:val="00E628B8"/>
    <w:rsid w:val="00E65D28"/>
    <w:rsid w:val="00E70B0A"/>
    <w:rsid w:val="00EE4DAA"/>
    <w:rsid w:val="00EE66A0"/>
    <w:rsid w:val="00EF2CE4"/>
    <w:rsid w:val="00EF41C1"/>
    <w:rsid w:val="00F00124"/>
    <w:rsid w:val="00F03DE4"/>
    <w:rsid w:val="00F10B26"/>
    <w:rsid w:val="00F17BF6"/>
    <w:rsid w:val="00F20015"/>
    <w:rsid w:val="00F334D0"/>
    <w:rsid w:val="00F829B4"/>
    <w:rsid w:val="00FA7EAD"/>
    <w:rsid w:val="00FB31B6"/>
    <w:rsid w:val="00FC0647"/>
    <w:rsid w:val="00FE3353"/>
    <w:rsid w:val="00FF71A1"/>
    <w:rsid w:val="03DD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CCC9"/>
  <w15:docId w15:val="{9AED467F-A720-41D5-A61D-BC52BE42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unhideWhenUsed/>
    <w:rsid w:val="001C534F"/>
    <w:rPr>
      <w:rFonts w:asciiTheme="minorHAnsi" w:eastAsiaTheme="minorEastAsia" w:hAnsiTheme="minorHAnsi" w:cstheme="minorBidi"/>
      <w:kern w:val="2"/>
      <w:sz w:val="21"/>
      <w:szCs w:val="22"/>
    </w:rPr>
  </w:style>
  <w:style w:type="paragraph" w:styleId="a4">
    <w:name w:val="List Paragraph"/>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styleId="a5">
    <w:name w:val="Hyperlink"/>
    <w:basedOn w:val="a0"/>
    <w:uiPriority w:val="99"/>
    <w:unhideWhenUsed/>
    <w:rPr>
      <w:color w:val="467886" w:themeColor="hyperlink"/>
      <w:u w:val="single"/>
    </w:rPr>
  </w:style>
  <w:style w:type="paragraph" w:customStyle="1" w:styleId="10">
    <w:name w:val="修订1"/>
    <w:hidden/>
    <w:uiPriority w:val="99"/>
    <w:semiHidden/>
    <w:rPr>
      <w:rFonts w:asciiTheme="minorHAnsi" w:eastAsiaTheme="minorEastAsia" w:hAnsiTheme="minorHAnsi" w:cstheme="minorBidi"/>
      <w:kern w:val="2"/>
      <w:sz w:val="21"/>
      <w:szCs w:val="22"/>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tabs>
        <w:tab w:val="center" w:pos="4153"/>
        <w:tab w:val="right" w:pos="8306"/>
      </w:tabs>
      <w:snapToGrid w:val="0"/>
      <w:jc w:val="center"/>
    </w:pPr>
    <w:rPr>
      <w:sz w:val="18"/>
      <w:szCs w:val="18"/>
    </w:rPr>
  </w:style>
  <w:style w:type="character" w:customStyle="1" w:styleId="a7">
    <w:name w:val="页脚 字符"/>
    <w:basedOn w:val="a0"/>
    <w:link w:val="a6"/>
    <w:uiPriority w:val="99"/>
    <w:rPr>
      <w:sz w:val="18"/>
      <w:szCs w:val="18"/>
    </w:rPr>
  </w:style>
  <w:style w:type="paragraph" w:styleId="aa">
    <w:name w:val="annotation text"/>
    <w:link w:val="ab"/>
    <w:uiPriority w:val="99"/>
    <w:unhideWhenUsed/>
    <w:pPr>
      <w:widowControl w:val="0"/>
    </w:pPr>
    <w:rPr>
      <w:rFonts w:asciiTheme="minorHAnsi" w:eastAsiaTheme="minorEastAsia" w:hAnsiTheme="minorHAnsi" w:cstheme="minorBidi"/>
      <w:kern w:val="2"/>
      <w:sz w:val="21"/>
      <w:szCs w:val="22"/>
    </w:rPr>
  </w:style>
  <w:style w:type="character" w:customStyle="1" w:styleId="a9">
    <w:name w:val="页眉 字符"/>
    <w:basedOn w:val="a0"/>
    <w:link w:val="a8"/>
    <w:uiPriority w:val="99"/>
    <w:qFormat/>
    <w:rPr>
      <w:sz w:val="18"/>
      <w:szCs w:val="18"/>
    </w:rPr>
  </w:style>
  <w:style w:type="character" w:styleId="ac">
    <w:name w:val="annotation reference"/>
    <w:basedOn w:val="a0"/>
    <w:uiPriority w:val="99"/>
    <w:semiHidden/>
    <w:unhideWhenUsed/>
    <w:rPr>
      <w:sz w:val="21"/>
      <w:szCs w:val="21"/>
    </w:rPr>
  </w:style>
  <w:style w:type="paragraph" w:styleId="ad">
    <w:name w:val="annotation subject"/>
    <w:basedOn w:val="aa"/>
    <w:next w:val="aa"/>
    <w:link w:val="ae"/>
    <w:uiPriority w:val="99"/>
    <w:semiHidden/>
    <w:unhideWhenUsed/>
    <w:rsid w:val="00B10346"/>
    <w:rPr>
      <w:b/>
      <w:bCs/>
    </w:rPr>
  </w:style>
  <w:style w:type="character" w:customStyle="1" w:styleId="ab">
    <w:name w:val="批注文字 字符"/>
    <w:basedOn w:val="a0"/>
    <w:link w:val="aa"/>
    <w:uiPriority w:val="99"/>
    <w:rsid w:val="00B10346"/>
    <w:rPr>
      <w:rFonts w:asciiTheme="minorHAnsi" w:eastAsiaTheme="minorEastAsia" w:hAnsiTheme="minorHAnsi" w:cstheme="minorBidi"/>
      <w:kern w:val="2"/>
      <w:sz w:val="21"/>
      <w:szCs w:val="22"/>
    </w:rPr>
  </w:style>
  <w:style w:type="character" w:customStyle="1" w:styleId="ae">
    <w:name w:val="批注主题 字符"/>
    <w:basedOn w:val="ab"/>
    <w:link w:val="ad"/>
    <w:uiPriority w:val="99"/>
    <w:semiHidden/>
    <w:rsid w:val="00B10346"/>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1E9C-C5F7-46A0-A5AA-79080E8F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1724</Words>
  <Characters>9831</Characters>
  <Application>Microsoft Office Word</Application>
  <DocSecurity>0</DocSecurity>
  <Lines>81</Lines>
  <Paragraphs>23</Paragraphs>
  <ScaleCrop>false</ScaleCrop>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王加贝</dc:creator>
  <cp:lastModifiedBy>加贝 王</cp:lastModifiedBy>
  <cp:revision>3</cp:revision>
  <dcterms:created xsi:type="dcterms:W3CDTF">2024-06-05T13:15:00Z</dcterms:created>
  <dcterms:modified xsi:type="dcterms:W3CDTF">2024-06-05T13:19:00Z</dcterms:modified>
</cp:coreProperties>
</file>